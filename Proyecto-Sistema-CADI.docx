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B5A" w:rsidRDefault="00C37B5A" w:rsidP="00604CAC">
      <w:pPr>
        <w:jc w:val="center"/>
        <w:rPr>
          <w:rFonts w:ascii="Times New Roman" w:hAnsi="Times New Roman" w:cs="Times New Roman"/>
          <w:sz w:val="28"/>
        </w:rPr>
      </w:pPr>
    </w:p>
    <w:p w:rsidR="00C37B5A" w:rsidRPr="00C37B5A" w:rsidRDefault="00C37B5A" w:rsidP="00604CAC">
      <w:pPr>
        <w:jc w:val="center"/>
        <w:rPr>
          <w:rFonts w:ascii="Times New Roman" w:hAnsi="Times New Roman" w:cs="Times New Roman"/>
          <w:sz w:val="40"/>
        </w:rPr>
      </w:pPr>
      <w:r w:rsidRPr="00C37B5A">
        <w:rPr>
          <w:rFonts w:ascii="Times New Roman" w:hAnsi="Times New Roman" w:cs="Times New Roman"/>
          <w:sz w:val="40"/>
        </w:rPr>
        <w:t>Proyecto:</w:t>
      </w:r>
    </w:p>
    <w:p w:rsidR="00C37B5A" w:rsidRPr="00C37B5A" w:rsidRDefault="00C37B5A" w:rsidP="00C37B5A">
      <w:pPr>
        <w:jc w:val="center"/>
        <w:rPr>
          <w:rFonts w:ascii="Times New Roman" w:hAnsi="Times New Roman" w:cs="Times New Roman"/>
          <w:sz w:val="28"/>
        </w:rPr>
      </w:pPr>
      <w:r w:rsidRPr="00C37B5A">
        <w:rPr>
          <w:rFonts w:ascii="Times New Roman" w:hAnsi="Times New Roman" w:cs="Times New Roman"/>
          <w:sz w:val="28"/>
        </w:rPr>
        <w:t>Sistema CADI</w:t>
      </w:r>
    </w:p>
    <w:p w:rsidR="00C37B5A" w:rsidRDefault="00C37B5A" w:rsidP="00C37B5A">
      <w:pPr>
        <w:jc w:val="center"/>
        <w:rPr>
          <w:rFonts w:ascii="Times New Roman" w:hAnsi="Times New Roman" w:cs="Times New Roman"/>
          <w:sz w:val="28"/>
        </w:rPr>
      </w:pPr>
    </w:p>
    <w:p w:rsidR="00C37B5A" w:rsidRPr="00C37B5A" w:rsidRDefault="00C37B5A" w:rsidP="00C37B5A">
      <w:pPr>
        <w:jc w:val="center"/>
        <w:rPr>
          <w:rFonts w:ascii="Times New Roman" w:hAnsi="Times New Roman" w:cs="Times New Roman"/>
          <w:sz w:val="28"/>
        </w:rPr>
      </w:pPr>
    </w:p>
    <w:p w:rsidR="00C37B5A" w:rsidRPr="00C37B5A" w:rsidRDefault="00C37B5A" w:rsidP="00C37B5A">
      <w:pPr>
        <w:jc w:val="center"/>
        <w:rPr>
          <w:rFonts w:ascii="Times New Roman" w:hAnsi="Times New Roman" w:cs="Times New Roman"/>
          <w:sz w:val="40"/>
        </w:rPr>
      </w:pPr>
      <w:r w:rsidRPr="00C37B5A">
        <w:rPr>
          <w:rFonts w:ascii="Times New Roman" w:hAnsi="Times New Roman" w:cs="Times New Roman"/>
          <w:sz w:val="40"/>
        </w:rPr>
        <w:t>Versión:</w:t>
      </w:r>
    </w:p>
    <w:p w:rsidR="00C37B5A" w:rsidRPr="00C37B5A" w:rsidRDefault="0094366B" w:rsidP="00C37B5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</w:t>
      </w:r>
    </w:p>
    <w:p w:rsidR="00C37B5A" w:rsidRDefault="00C37B5A" w:rsidP="00604CAC">
      <w:pPr>
        <w:jc w:val="center"/>
        <w:rPr>
          <w:rFonts w:ascii="Times New Roman" w:hAnsi="Times New Roman" w:cs="Times New Roman"/>
          <w:sz w:val="28"/>
        </w:rPr>
      </w:pPr>
    </w:p>
    <w:p w:rsidR="00C37B5A" w:rsidRPr="00C37B5A" w:rsidRDefault="00C37B5A" w:rsidP="00604CAC">
      <w:pPr>
        <w:jc w:val="center"/>
        <w:rPr>
          <w:rFonts w:ascii="Times New Roman" w:hAnsi="Times New Roman" w:cs="Times New Roman"/>
          <w:sz w:val="28"/>
        </w:rPr>
      </w:pPr>
    </w:p>
    <w:p w:rsidR="0094366B" w:rsidRPr="00C37B5A" w:rsidRDefault="00604CAC" w:rsidP="00604CAC">
      <w:pPr>
        <w:jc w:val="center"/>
        <w:rPr>
          <w:rFonts w:ascii="Times New Roman" w:hAnsi="Times New Roman" w:cs="Times New Roman"/>
          <w:sz w:val="40"/>
        </w:rPr>
      </w:pPr>
      <w:r w:rsidRPr="00C37B5A">
        <w:rPr>
          <w:rFonts w:ascii="Times New Roman" w:hAnsi="Times New Roman" w:cs="Times New Roman"/>
          <w:sz w:val="40"/>
        </w:rPr>
        <w:t>Profesor:</w:t>
      </w:r>
    </w:p>
    <w:p w:rsidR="00604CAC" w:rsidRPr="00C37B5A" w:rsidRDefault="00604CAC" w:rsidP="00604CAC">
      <w:pPr>
        <w:jc w:val="center"/>
        <w:rPr>
          <w:rFonts w:ascii="Times New Roman" w:hAnsi="Times New Roman" w:cs="Times New Roman"/>
          <w:sz w:val="28"/>
        </w:rPr>
      </w:pPr>
      <w:r w:rsidRPr="00C37B5A">
        <w:rPr>
          <w:rFonts w:ascii="Times New Roman" w:hAnsi="Times New Roman" w:cs="Times New Roman"/>
          <w:sz w:val="28"/>
        </w:rPr>
        <w:t>Juan Carlos Pérez Arriaga</w:t>
      </w:r>
    </w:p>
    <w:p w:rsidR="00604CAC" w:rsidRDefault="00604CAC" w:rsidP="00604CAC">
      <w:pPr>
        <w:jc w:val="center"/>
        <w:rPr>
          <w:rFonts w:ascii="Times New Roman" w:hAnsi="Times New Roman" w:cs="Times New Roman"/>
          <w:sz w:val="28"/>
        </w:rPr>
      </w:pPr>
    </w:p>
    <w:p w:rsidR="00C37B5A" w:rsidRPr="00C37B5A" w:rsidRDefault="00C37B5A" w:rsidP="00604CAC">
      <w:pPr>
        <w:jc w:val="center"/>
        <w:rPr>
          <w:rFonts w:ascii="Times New Roman" w:hAnsi="Times New Roman" w:cs="Times New Roman"/>
          <w:sz w:val="28"/>
        </w:rPr>
      </w:pPr>
    </w:p>
    <w:p w:rsidR="00C37B5A" w:rsidRPr="00C37B5A" w:rsidRDefault="00C37B5A" w:rsidP="00604CAC">
      <w:pPr>
        <w:jc w:val="center"/>
        <w:rPr>
          <w:rFonts w:ascii="Times New Roman" w:hAnsi="Times New Roman" w:cs="Times New Roman"/>
          <w:sz w:val="40"/>
        </w:rPr>
      </w:pPr>
      <w:r w:rsidRPr="00C37B5A">
        <w:rPr>
          <w:rFonts w:ascii="Times New Roman" w:hAnsi="Times New Roman" w:cs="Times New Roman"/>
          <w:sz w:val="40"/>
        </w:rPr>
        <w:t>Integrantes:</w:t>
      </w:r>
    </w:p>
    <w:p w:rsidR="00C37B5A" w:rsidRPr="00C37B5A" w:rsidRDefault="00C37B5A" w:rsidP="00604CAC">
      <w:pPr>
        <w:jc w:val="center"/>
        <w:rPr>
          <w:rFonts w:ascii="Times New Roman" w:hAnsi="Times New Roman" w:cs="Times New Roman"/>
          <w:sz w:val="28"/>
        </w:rPr>
      </w:pPr>
      <w:r w:rsidRPr="00C37B5A">
        <w:rPr>
          <w:rFonts w:ascii="Times New Roman" w:hAnsi="Times New Roman" w:cs="Times New Roman"/>
          <w:sz w:val="28"/>
        </w:rPr>
        <w:t xml:space="preserve">Jesús Enrique Flores </w:t>
      </w:r>
      <w:proofErr w:type="spellStart"/>
      <w:r w:rsidRPr="00C37B5A">
        <w:rPr>
          <w:rFonts w:ascii="Times New Roman" w:hAnsi="Times New Roman" w:cs="Times New Roman"/>
          <w:sz w:val="28"/>
        </w:rPr>
        <w:t>Nestozo</w:t>
      </w:r>
      <w:proofErr w:type="spellEnd"/>
    </w:p>
    <w:p w:rsidR="00C37B5A" w:rsidRDefault="00C37B5A" w:rsidP="00604CAC">
      <w:pPr>
        <w:jc w:val="center"/>
        <w:rPr>
          <w:rFonts w:ascii="Times New Roman" w:hAnsi="Times New Roman" w:cs="Times New Roman"/>
          <w:sz w:val="28"/>
        </w:rPr>
      </w:pPr>
      <w:r w:rsidRPr="00C37B5A">
        <w:rPr>
          <w:rFonts w:ascii="Times New Roman" w:hAnsi="Times New Roman" w:cs="Times New Roman"/>
          <w:sz w:val="28"/>
        </w:rPr>
        <w:t>Fernando Manuel Guzmán Aja</w:t>
      </w:r>
    </w:p>
    <w:p w:rsidR="00C37B5A" w:rsidRDefault="00C37B5A" w:rsidP="00604CAC">
      <w:pPr>
        <w:jc w:val="center"/>
        <w:rPr>
          <w:rFonts w:ascii="Times New Roman" w:hAnsi="Times New Roman" w:cs="Times New Roman"/>
          <w:sz w:val="28"/>
        </w:rPr>
      </w:pPr>
    </w:p>
    <w:p w:rsidR="00C37B5A" w:rsidRPr="00C37B5A" w:rsidRDefault="00C37B5A" w:rsidP="00604CAC">
      <w:pPr>
        <w:jc w:val="center"/>
        <w:rPr>
          <w:rFonts w:ascii="Times New Roman" w:hAnsi="Times New Roman" w:cs="Times New Roman"/>
          <w:sz w:val="28"/>
        </w:rPr>
      </w:pPr>
    </w:p>
    <w:p w:rsidR="00C37B5A" w:rsidRPr="00C37B5A" w:rsidRDefault="00C37B5A" w:rsidP="00C37B5A">
      <w:pPr>
        <w:jc w:val="center"/>
        <w:rPr>
          <w:rFonts w:ascii="Times New Roman" w:hAnsi="Times New Roman" w:cs="Times New Roman"/>
          <w:sz w:val="40"/>
        </w:rPr>
      </w:pPr>
      <w:r w:rsidRPr="00C37B5A">
        <w:rPr>
          <w:rFonts w:ascii="Times New Roman" w:hAnsi="Times New Roman" w:cs="Times New Roman"/>
          <w:sz w:val="40"/>
        </w:rPr>
        <w:t>Experiencia Educativa:</w:t>
      </w:r>
    </w:p>
    <w:p w:rsidR="00C37B5A" w:rsidRDefault="00C37B5A" w:rsidP="00C37B5A">
      <w:pPr>
        <w:jc w:val="center"/>
        <w:rPr>
          <w:rFonts w:ascii="Times New Roman" w:hAnsi="Times New Roman" w:cs="Times New Roman"/>
          <w:sz w:val="28"/>
        </w:rPr>
      </w:pPr>
      <w:r w:rsidRPr="00C37B5A">
        <w:rPr>
          <w:rFonts w:ascii="Times New Roman" w:hAnsi="Times New Roman" w:cs="Times New Roman"/>
          <w:sz w:val="28"/>
        </w:rPr>
        <w:t xml:space="preserve">Principios de Construcción </w:t>
      </w:r>
    </w:p>
    <w:p w:rsidR="00C37B5A" w:rsidRDefault="00C37B5A" w:rsidP="00C37B5A">
      <w:pPr>
        <w:jc w:val="center"/>
        <w:rPr>
          <w:rFonts w:ascii="Times New Roman" w:hAnsi="Times New Roman" w:cs="Times New Roman"/>
          <w:sz w:val="28"/>
        </w:rPr>
      </w:pPr>
    </w:p>
    <w:p w:rsidR="00C37B5A" w:rsidRDefault="00C37B5A" w:rsidP="00C37B5A">
      <w:pPr>
        <w:jc w:val="center"/>
        <w:rPr>
          <w:rFonts w:ascii="Times New Roman" w:hAnsi="Times New Roman" w:cs="Times New Roman"/>
          <w:sz w:val="28"/>
        </w:rPr>
      </w:pPr>
    </w:p>
    <w:p w:rsidR="00C37B5A" w:rsidRPr="00C37B5A" w:rsidRDefault="00C37B5A" w:rsidP="00C37B5A">
      <w:pPr>
        <w:jc w:val="center"/>
        <w:rPr>
          <w:rFonts w:ascii="Times New Roman" w:hAnsi="Times New Roman" w:cs="Times New Roman"/>
          <w:sz w:val="40"/>
        </w:rPr>
      </w:pPr>
      <w:r w:rsidRPr="00C37B5A">
        <w:rPr>
          <w:rFonts w:ascii="Times New Roman" w:hAnsi="Times New Roman" w:cs="Times New Roman"/>
          <w:sz w:val="40"/>
        </w:rPr>
        <w:t>Periodo:</w:t>
      </w:r>
    </w:p>
    <w:p w:rsidR="00C37B5A" w:rsidRDefault="00C37B5A" w:rsidP="00C37B5A">
      <w:pPr>
        <w:jc w:val="center"/>
        <w:rPr>
          <w:rFonts w:ascii="Times New Roman" w:hAnsi="Times New Roman" w:cs="Times New Roman"/>
          <w:sz w:val="28"/>
        </w:rPr>
      </w:pPr>
      <w:r w:rsidRPr="00C37B5A">
        <w:rPr>
          <w:rFonts w:ascii="Times New Roman" w:hAnsi="Times New Roman" w:cs="Times New Roman"/>
          <w:sz w:val="28"/>
        </w:rPr>
        <w:t>Feb-Jul 2017</w:t>
      </w:r>
    </w:p>
    <w:p w:rsidR="00C37B5A" w:rsidRDefault="00C37B5A" w:rsidP="00C37B5A">
      <w:pPr>
        <w:jc w:val="center"/>
        <w:rPr>
          <w:rFonts w:ascii="Times New Roman" w:hAnsi="Times New Roman" w:cs="Times New Roman"/>
          <w:sz w:val="28"/>
        </w:rPr>
      </w:pPr>
    </w:p>
    <w:p w:rsidR="00C37B5A" w:rsidRDefault="00C37B5A" w:rsidP="00C37B5A">
      <w:pPr>
        <w:jc w:val="center"/>
        <w:rPr>
          <w:rFonts w:ascii="Times New Roman" w:hAnsi="Times New Roman" w:cs="Times New Roman"/>
          <w:sz w:val="28"/>
        </w:rPr>
      </w:pPr>
    </w:p>
    <w:p w:rsidR="00C37B5A" w:rsidRPr="00906B36" w:rsidDel="00906B36" w:rsidRDefault="003B6437" w:rsidP="00C37B5A">
      <w:pPr>
        <w:jc w:val="center"/>
        <w:rPr>
          <w:del w:id="0" w:author="jesus enrique flores nestozo" w:date="2017-04-07T23:02:00Z"/>
          <w:rFonts w:ascii="Times New Roman" w:hAnsi="Times New Roman" w:cs="Times New Roman"/>
          <w:sz w:val="28"/>
        </w:rPr>
      </w:pPr>
      <w:del w:id="1" w:author="jesus enrique flores nestozo" w:date="2017-04-07T23:02:00Z">
        <w:r w:rsidRPr="00906B36" w:rsidDel="00906B36">
          <w:rPr>
            <w:rFonts w:ascii="Times New Roman" w:hAnsi="Times New Roman" w:cs="Times New Roman"/>
            <w:sz w:val="28"/>
          </w:rPr>
          <w:lastRenderedPageBreak/>
          <w:delText>INDICE.</w:delText>
        </w:r>
      </w:del>
    </w:p>
    <w:customXmlInsRangeStart w:id="2" w:author="jesus enrique flores nestozo" w:date="2017-04-07T22:57:00Z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646331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ustomXmlInsRangeEnd w:id="2"/>
        <w:p w:rsidR="00273202" w:rsidRPr="00906B36" w:rsidRDefault="00450591">
          <w:pPr>
            <w:pStyle w:val="TtuloTDC"/>
            <w:rPr>
              <w:ins w:id="3" w:author="jesus enrique flores nestozo" w:date="2017-04-07T22:57:00Z"/>
              <w:b/>
              <w:color w:val="auto"/>
              <w:rPrChange w:id="4" w:author="jesus enrique flores nestozo" w:date="2017-04-07T23:03:00Z">
                <w:rPr>
                  <w:ins w:id="5" w:author="jesus enrique flores nestozo" w:date="2017-04-07T22:57:00Z"/>
                </w:rPr>
              </w:rPrChange>
            </w:rPr>
          </w:pPr>
          <w:ins w:id="6" w:author="jesus enrique flores nestozo" w:date="2017-04-07T23:06:00Z">
            <w:r>
              <w:rPr>
                <w:b/>
                <w:color w:val="auto"/>
                <w:lang w:val="es-ES"/>
              </w:rPr>
              <w:t>Í</w:t>
            </w:r>
          </w:ins>
          <w:ins w:id="7" w:author="jesus enrique flores nestozo" w:date="2017-04-07T23:03:00Z">
            <w:r w:rsidR="00906B36" w:rsidRPr="00906B36">
              <w:rPr>
                <w:b/>
                <w:color w:val="auto"/>
                <w:lang w:val="es-ES"/>
                <w:rPrChange w:id="8" w:author="jesus enrique flores nestozo" w:date="2017-04-07T23:03:00Z">
                  <w:rPr>
                    <w:lang w:val="es-ES"/>
                  </w:rPr>
                </w:rPrChange>
              </w:rPr>
              <w:t>ndice</w:t>
            </w:r>
          </w:ins>
        </w:p>
        <w:p w:rsidR="0094366B" w:rsidRDefault="00273202">
          <w:pPr>
            <w:pStyle w:val="TDC1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ins w:id="9" w:author="jesus enrique flores nestozo" w:date="2017-04-07T22:57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r w:rsidR="0094366B" w:rsidRPr="00A90F69">
            <w:rPr>
              <w:rStyle w:val="Hipervnculo"/>
              <w:noProof/>
            </w:rPr>
            <w:fldChar w:fldCharType="begin"/>
          </w:r>
          <w:r w:rsidR="0094366B" w:rsidRPr="00A90F69">
            <w:rPr>
              <w:rStyle w:val="Hipervnculo"/>
              <w:noProof/>
            </w:rPr>
            <w:instrText xml:space="preserve"> </w:instrText>
          </w:r>
          <w:r w:rsidR="0094366B">
            <w:rPr>
              <w:noProof/>
            </w:rPr>
            <w:instrText>HYPERLINK \l "_Toc483228602"</w:instrText>
          </w:r>
          <w:r w:rsidR="0094366B" w:rsidRPr="00A90F69">
            <w:rPr>
              <w:rStyle w:val="Hipervnculo"/>
              <w:noProof/>
            </w:rPr>
            <w:instrText xml:space="preserve"> </w:instrText>
          </w:r>
          <w:r w:rsidR="0094366B" w:rsidRPr="00A90F69">
            <w:rPr>
              <w:rStyle w:val="Hipervnculo"/>
              <w:noProof/>
            </w:rPr>
          </w:r>
          <w:r w:rsidR="0094366B" w:rsidRPr="00A90F69">
            <w:rPr>
              <w:rStyle w:val="Hipervnculo"/>
              <w:noProof/>
            </w:rPr>
            <w:fldChar w:fldCharType="separate"/>
          </w:r>
          <w:r w:rsidR="0094366B" w:rsidRPr="00A90F69">
            <w:rPr>
              <w:rStyle w:val="Hipervnculo"/>
              <w:noProof/>
            </w:rPr>
            <w:t>INTRODUCCIÓN</w:t>
          </w:r>
          <w:r w:rsidR="0094366B">
            <w:rPr>
              <w:noProof/>
              <w:webHidden/>
            </w:rPr>
            <w:tab/>
          </w:r>
          <w:r w:rsidR="0094366B">
            <w:rPr>
              <w:noProof/>
              <w:webHidden/>
            </w:rPr>
            <w:fldChar w:fldCharType="begin"/>
          </w:r>
          <w:r w:rsidR="0094366B">
            <w:rPr>
              <w:noProof/>
              <w:webHidden/>
            </w:rPr>
            <w:instrText xml:space="preserve"> PAGEREF _Toc483228602 \h </w:instrText>
          </w:r>
          <w:r w:rsidR="0094366B">
            <w:rPr>
              <w:noProof/>
              <w:webHidden/>
            </w:rPr>
          </w:r>
          <w:r w:rsidR="0094366B">
            <w:rPr>
              <w:noProof/>
              <w:webHidden/>
            </w:rPr>
            <w:fldChar w:fldCharType="separate"/>
          </w:r>
          <w:r w:rsidR="0094366B">
            <w:rPr>
              <w:noProof/>
              <w:webHidden/>
            </w:rPr>
            <w:t>2</w:t>
          </w:r>
          <w:r w:rsidR="0094366B">
            <w:rPr>
              <w:noProof/>
              <w:webHidden/>
            </w:rPr>
            <w:fldChar w:fldCharType="end"/>
          </w:r>
          <w:r w:rsidR="0094366B" w:rsidRPr="00A90F69">
            <w:rPr>
              <w:rStyle w:val="Hipervnculo"/>
              <w:noProof/>
            </w:rPr>
            <w:fldChar w:fldCharType="end"/>
          </w:r>
        </w:p>
        <w:p w:rsidR="0094366B" w:rsidRDefault="0094366B">
          <w:pPr>
            <w:pStyle w:val="TDC1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r w:rsidRPr="00A90F69">
            <w:rPr>
              <w:rStyle w:val="Hipervnculo"/>
              <w:noProof/>
            </w:rPr>
            <w:fldChar w:fldCharType="begin"/>
          </w:r>
          <w:r w:rsidRPr="00A90F69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"_Toc483228603"</w:instrText>
          </w:r>
          <w:r w:rsidRPr="00A90F69">
            <w:rPr>
              <w:rStyle w:val="Hipervnculo"/>
              <w:noProof/>
            </w:rPr>
            <w:instrText xml:space="preserve"> </w:instrText>
          </w:r>
          <w:r w:rsidRPr="00A90F69">
            <w:rPr>
              <w:rStyle w:val="Hipervnculo"/>
              <w:noProof/>
            </w:rPr>
          </w:r>
          <w:r w:rsidRPr="00A90F69">
            <w:rPr>
              <w:rStyle w:val="Hipervnculo"/>
              <w:noProof/>
            </w:rPr>
            <w:fldChar w:fldCharType="separate"/>
          </w:r>
          <w:r w:rsidRPr="00A90F69">
            <w:rPr>
              <w:rStyle w:val="Hipervnculo"/>
              <w:noProof/>
            </w:rPr>
            <w:t>Estándar de Codificación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_Toc483228603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A90F69">
            <w:rPr>
              <w:rStyle w:val="Hipervnculo"/>
              <w:noProof/>
            </w:rPr>
            <w:fldChar w:fldCharType="end"/>
          </w:r>
        </w:p>
        <w:p w:rsidR="0094366B" w:rsidRDefault="0094366B">
          <w:pPr>
            <w:pStyle w:val="TDC1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r w:rsidRPr="00A90F69">
            <w:rPr>
              <w:rStyle w:val="Hipervnculo"/>
              <w:noProof/>
            </w:rPr>
            <w:fldChar w:fldCharType="begin"/>
          </w:r>
          <w:r w:rsidRPr="00A90F69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"_Toc483228604"</w:instrText>
          </w:r>
          <w:r w:rsidRPr="00A90F69">
            <w:rPr>
              <w:rStyle w:val="Hipervnculo"/>
              <w:noProof/>
            </w:rPr>
            <w:instrText xml:space="preserve"> </w:instrText>
          </w:r>
          <w:r w:rsidRPr="00A90F69">
            <w:rPr>
              <w:rStyle w:val="Hipervnculo"/>
              <w:noProof/>
            </w:rPr>
          </w:r>
          <w:r w:rsidRPr="00A90F69">
            <w:rPr>
              <w:rStyle w:val="Hipervnculo"/>
              <w:noProof/>
            </w:rPr>
            <w:fldChar w:fldCharType="separate"/>
          </w:r>
          <w:r w:rsidRPr="00A90F69">
            <w:rPr>
              <w:rStyle w:val="Hipervnculo"/>
              <w:noProof/>
            </w:rPr>
            <w:t>MODELOS DE DISEÑO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_Toc483228604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A90F69">
            <w:rPr>
              <w:rStyle w:val="Hipervnculo"/>
              <w:noProof/>
            </w:rPr>
            <w:fldChar w:fldCharType="end"/>
          </w:r>
        </w:p>
        <w:p w:rsidR="0094366B" w:rsidRDefault="0094366B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r w:rsidRPr="00A90F69">
            <w:rPr>
              <w:rStyle w:val="Hipervnculo"/>
              <w:noProof/>
            </w:rPr>
            <w:fldChar w:fldCharType="begin"/>
          </w:r>
          <w:r w:rsidRPr="00A90F69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"_Toc483228605"</w:instrText>
          </w:r>
          <w:r w:rsidRPr="00A90F69">
            <w:rPr>
              <w:rStyle w:val="Hipervnculo"/>
              <w:noProof/>
            </w:rPr>
            <w:instrText xml:space="preserve"> </w:instrText>
          </w:r>
          <w:r w:rsidRPr="00A90F69">
            <w:rPr>
              <w:rStyle w:val="Hipervnculo"/>
              <w:noProof/>
            </w:rPr>
          </w:r>
          <w:r w:rsidRPr="00A90F69">
            <w:rPr>
              <w:rStyle w:val="Hipervnculo"/>
              <w:noProof/>
            </w:rPr>
            <w:fldChar w:fldCharType="separate"/>
          </w:r>
          <w:r w:rsidRPr="00A90F69">
            <w:rPr>
              <w:rStyle w:val="Hipervnculo"/>
              <w:noProof/>
            </w:rPr>
            <w:t>DIAGRAMA DE CASOS DE USO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_Toc483228605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A90F69">
            <w:rPr>
              <w:rStyle w:val="Hipervnculo"/>
              <w:noProof/>
            </w:rPr>
            <w:fldChar w:fldCharType="end"/>
          </w:r>
        </w:p>
        <w:p w:rsidR="0094366B" w:rsidRDefault="0094366B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r w:rsidRPr="00A90F69">
            <w:rPr>
              <w:rStyle w:val="Hipervnculo"/>
              <w:noProof/>
            </w:rPr>
            <w:fldChar w:fldCharType="begin"/>
          </w:r>
          <w:r w:rsidRPr="00A90F69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"_Toc483228606"</w:instrText>
          </w:r>
          <w:r w:rsidRPr="00A90F69">
            <w:rPr>
              <w:rStyle w:val="Hipervnculo"/>
              <w:noProof/>
            </w:rPr>
            <w:instrText xml:space="preserve"> </w:instrText>
          </w:r>
          <w:r w:rsidRPr="00A90F69">
            <w:rPr>
              <w:rStyle w:val="Hipervnculo"/>
              <w:noProof/>
            </w:rPr>
          </w:r>
          <w:r w:rsidRPr="00A90F69">
            <w:rPr>
              <w:rStyle w:val="Hipervnculo"/>
              <w:noProof/>
            </w:rPr>
            <w:fldChar w:fldCharType="separate"/>
          </w:r>
          <w:r w:rsidRPr="00A90F69">
            <w:rPr>
              <w:rStyle w:val="Hipervnculo"/>
              <w:noProof/>
            </w:rPr>
            <w:t>DIAGRAMA DE CLASES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_Toc483228606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 w:rsidRPr="00A90F69">
            <w:rPr>
              <w:rStyle w:val="Hipervnculo"/>
              <w:noProof/>
            </w:rPr>
            <w:fldChar w:fldCharType="end"/>
          </w:r>
        </w:p>
        <w:p w:rsidR="0094366B" w:rsidRDefault="0094366B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r w:rsidRPr="00A90F69">
            <w:rPr>
              <w:rStyle w:val="Hipervnculo"/>
              <w:noProof/>
            </w:rPr>
            <w:fldChar w:fldCharType="begin"/>
          </w:r>
          <w:r w:rsidRPr="00A90F69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"_Toc483228607"</w:instrText>
          </w:r>
          <w:r w:rsidRPr="00A90F69">
            <w:rPr>
              <w:rStyle w:val="Hipervnculo"/>
              <w:noProof/>
            </w:rPr>
            <w:instrText xml:space="preserve"> </w:instrText>
          </w:r>
          <w:r w:rsidRPr="00A90F69">
            <w:rPr>
              <w:rStyle w:val="Hipervnculo"/>
              <w:noProof/>
            </w:rPr>
          </w:r>
          <w:r w:rsidRPr="00A90F69">
            <w:rPr>
              <w:rStyle w:val="Hipervnculo"/>
              <w:noProof/>
            </w:rPr>
            <w:fldChar w:fldCharType="separate"/>
          </w:r>
          <w:r w:rsidRPr="00A90F69">
            <w:rPr>
              <w:rStyle w:val="Hipervnculo"/>
              <w:noProof/>
            </w:rPr>
            <w:t>DIAGRAMAS DE ACTIVIDAD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_Toc483228607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10</w:t>
          </w:r>
          <w:r>
            <w:rPr>
              <w:noProof/>
              <w:webHidden/>
            </w:rPr>
            <w:fldChar w:fldCharType="end"/>
          </w:r>
          <w:r w:rsidRPr="00A90F69">
            <w:rPr>
              <w:rStyle w:val="Hipervnculo"/>
              <w:noProof/>
            </w:rPr>
            <w:fldChar w:fldCharType="end"/>
          </w:r>
        </w:p>
        <w:p w:rsidR="0094366B" w:rsidRDefault="0094366B">
          <w:pPr>
            <w:pStyle w:val="TDC1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r w:rsidRPr="00A90F69">
            <w:rPr>
              <w:rStyle w:val="Hipervnculo"/>
              <w:noProof/>
            </w:rPr>
            <w:fldChar w:fldCharType="begin"/>
          </w:r>
          <w:r w:rsidRPr="00A90F69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"_Toc483228608"</w:instrText>
          </w:r>
          <w:r w:rsidRPr="00A90F69">
            <w:rPr>
              <w:rStyle w:val="Hipervnculo"/>
              <w:noProof/>
            </w:rPr>
            <w:instrText xml:space="preserve"> </w:instrText>
          </w:r>
          <w:r w:rsidRPr="00A90F69">
            <w:rPr>
              <w:rStyle w:val="Hipervnculo"/>
              <w:noProof/>
            </w:rPr>
          </w:r>
          <w:r w:rsidRPr="00A90F69">
            <w:rPr>
              <w:rStyle w:val="Hipervnculo"/>
              <w:noProof/>
            </w:rPr>
            <w:fldChar w:fldCharType="separate"/>
          </w:r>
          <w:r w:rsidRPr="00A90F69">
            <w:rPr>
              <w:rStyle w:val="Hipervnculo"/>
              <w:noProof/>
            </w:rPr>
            <w:t>MODELO DE DATOS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_Toc483228608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12</w:t>
          </w:r>
          <w:r>
            <w:rPr>
              <w:noProof/>
              <w:webHidden/>
            </w:rPr>
            <w:fldChar w:fldCharType="end"/>
          </w:r>
          <w:r w:rsidRPr="00A90F69">
            <w:rPr>
              <w:rStyle w:val="Hipervnculo"/>
              <w:noProof/>
            </w:rPr>
            <w:fldChar w:fldCharType="end"/>
          </w:r>
        </w:p>
        <w:p w:rsidR="0094366B" w:rsidRDefault="0094366B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r w:rsidRPr="00A90F69">
            <w:rPr>
              <w:rStyle w:val="Hipervnculo"/>
              <w:noProof/>
            </w:rPr>
            <w:fldChar w:fldCharType="begin"/>
          </w:r>
          <w:r w:rsidRPr="00A90F69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"_Toc483228609"</w:instrText>
          </w:r>
          <w:r w:rsidRPr="00A90F69">
            <w:rPr>
              <w:rStyle w:val="Hipervnculo"/>
              <w:noProof/>
            </w:rPr>
            <w:instrText xml:space="preserve"> </w:instrText>
          </w:r>
          <w:r w:rsidRPr="00A90F69">
            <w:rPr>
              <w:rStyle w:val="Hipervnculo"/>
              <w:noProof/>
            </w:rPr>
          </w:r>
          <w:r w:rsidRPr="00A90F69">
            <w:rPr>
              <w:rStyle w:val="Hipervnculo"/>
              <w:noProof/>
            </w:rPr>
            <w:fldChar w:fldCharType="separate"/>
          </w:r>
          <w:r w:rsidRPr="00A90F69">
            <w:rPr>
              <w:rStyle w:val="Hipervnculo"/>
              <w:noProof/>
            </w:rPr>
            <w:t>DIAGRAMA DE ENTIDAD RELACION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_Toc483228609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12</w:t>
          </w:r>
          <w:r>
            <w:rPr>
              <w:noProof/>
              <w:webHidden/>
            </w:rPr>
            <w:fldChar w:fldCharType="end"/>
          </w:r>
          <w:r w:rsidRPr="00A90F69">
            <w:rPr>
              <w:rStyle w:val="Hipervnculo"/>
              <w:noProof/>
            </w:rPr>
            <w:fldChar w:fldCharType="end"/>
          </w:r>
        </w:p>
        <w:p w:rsidR="0094366B" w:rsidRDefault="0094366B">
          <w:pPr>
            <w:pStyle w:val="TDC1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r w:rsidRPr="00A90F69">
            <w:rPr>
              <w:rStyle w:val="Hipervnculo"/>
              <w:noProof/>
            </w:rPr>
            <w:fldChar w:fldCharType="begin"/>
          </w:r>
          <w:r w:rsidRPr="00A90F69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"_Toc483228610"</w:instrText>
          </w:r>
          <w:r w:rsidRPr="00A90F69">
            <w:rPr>
              <w:rStyle w:val="Hipervnculo"/>
              <w:noProof/>
            </w:rPr>
            <w:instrText xml:space="preserve"> </w:instrText>
          </w:r>
          <w:r w:rsidRPr="00A90F69">
            <w:rPr>
              <w:rStyle w:val="Hipervnculo"/>
              <w:noProof/>
            </w:rPr>
          </w:r>
          <w:r w:rsidRPr="00A90F69">
            <w:rPr>
              <w:rStyle w:val="Hipervnculo"/>
              <w:noProof/>
            </w:rPr>
            <w:fldChar w:fldCharType="separate"/>
          </w:r>
          <w:r w:rsidRPr="00A90F69">
            <w:rPr>
              <w:rStyle w:val="Hipervnculo"/>
              <w:noProof/>
            </w:rPr>
            <w:t>PROTOTIPOS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_Toc483228610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13</w:t>
          </w:r>
          <w:r>
            <w:rPr>
              <w:noProof/>
              <w:webHidden/>
            </w:rPr>
            <w:fldChar w:fldCharType="end"/>
          </w:r>
          <w:r w:rsidRPr="00A90F69">
            <w:rPr>
              <w:rStyle w:val="Hipervnculo"/>
              <w:noProof/>
            </w:rPr>
            <w:fldChar w:fldCharType="end"/>
          </w:r>
        </w:p>
        <w:p w:rsidR="0094366B" w:rsidRDefault="0094366B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r w:rsidRPr="00A90F69">
            <w:rPr>
              <w:rStyle w:val="Hipervnculo"/>
              <w:noProof/>
            </w:rPr>
            <w:fldChar w:fldCharType="begin"/>
          </w:r>
          <w:r w:rsidRPr="00A90F69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"_Toc483228611"</w:instrText>
          </w:r>
          <w:r w:rsidRPr="00A90F69">
            <w:rPr>
              <w:rStyle w:val="Hipervnculo"/>
              <w:noProof/>
            </w:rPr>
            <w:instrText xml:space="preserve"> </w:instrText>
          </w:r>
          <w:r w:rsidRPr="00A90F69">
            <w:rPr>
              <w:rStyle w:val="Hipervnculo"/>
              <w:noProof/>
            </w:rPr>
          </w:r>
          <w:r w:rsidRPr="00A90F69">
            <w:rPr>
              <w:rStyle w:val="Hipervnculo"/>
              <w:noProof/>
            </w:rPr>
            <w:fldChar w:fldCharType="separate"/>
          </w:r>
          <w:r w:rsidRPr="00A90F69">
            <w:rPr>
              <w:rStyle w:val="Hipervnculo"/>
              <w:noProof/>
            </w:rPr>
            <w:t>PROTOTIPO DE CU RESERVAR ACTIVIDAD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_Toc483228611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13</w:t>
          </w:r>
          <w:r>
            <w:rPr>
              <w:noProof/>
              <w:webHidden/>
            </w:rPr>
            <w:fldChar w:fldCharType="end"/>
          </w:r>
          <w:r w:rsidRPr="00A90F69">
            <w:rPr>
              <w:rStyle w:val="Hipervnculo"/>
              <w:noProof/>
            </w:rPr>
            <w:fldChar w:fldCharType="end"/>
          </w:r>
        </w:p>
        <w:p w:rsidR="0094366B" w:rsidRDefault="0094366B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r w:rsidRPr="00A90F69">
            <w:rPr>
              <w:rStyle w:val="Hipervnculo"/>
              <w:noProof/>
            </w:rPr>
            <w:fldChar w:fldCharType="begin"/>
          </w:r>
          <w:r w:rsidRPr="00A90F69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"_Toc483228612"</w:instrText>
          </w:r>
          <w:r w:rsidRPr="00A90F69">
            <w:rPr>
              <w:rStyle w:val="Hipervnculo"/>
              <w:noProof/>
            </w:rPr>
            <w:instrText xml:space="preserve"> </w:instrText>
          </w:r>
          <w:r w:rsidRPr="00A90F69">
            <w:rPr>
              <w:rStyle w:val="Hipervnculo"/>
              <w:noProof/>
            </w:rPr>
          </w:r>
          <w:r w:rsidRPr="00A90F69">
            <w:rPr>
              <w:rStyle w:val="Hipervnculo"/>
              <w:noProof/>
            </w:rPr>
            <w:fldChar w:fldCharType="separate"/>
          </w:r>
          <w:r w:rsidRPr="00A90F69">
            <w:rPr>
              <w:rStyle w:val="Hipervnculo"/>
              <w:noProof/>
            </w:rPr>
            <w:t>PROTOTIPO DE CU EDITAR ESTUDIANTE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_Toc483228612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15</w:t>
          </w:r>
          <w:r>
            <w:rPr>
              <w:noProof/>
              <w:webHidden/>
            </w:rPr>
            <w:fldChar w:fldCharType="end"/>
          </w:r>
          <w:r w:rsidRPr="00A90F69">
            <w:rPr>
              <w:rStyle w:val="Hipervnculo"/>
              <w:noProof/>
            </w:rPr>
            <w:fldChar w:fldCharType="end"/>
          </w:r>
        </w:p>
        <w:p w:rsidR="0094366B" w:rsidRDefault="0094366B">
          <w:pPr>
            <w:pStyle w:val="TDC1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r w:rsidRPr="00A90F69">
            <w:rPr>
              <w:rStyle w:val="Hipervnculo"/>
              <w:noProof/>
            </w:rPr>
            <w:fldChar w:fldCharType="begin"/>
          </w:r>
          <w:r w:rsidRPr="00A90F69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"_Toc483228613"</w:instrText>
          </w:r>
          <w:r w:rsidRPr="00A90F69">
            <w:rPr>
              <w:rStyle w:val="Hipervnculo"/>
              <w:noProof/>
            </w:rPr>
            <w:instrText xml:space="preserve"> </w:instrText>
          </w:r>
          <w:r w:rsidRPr="00A90F69">
            <w:rPr>
              <w:rStyle w:val="Hipervnculo"/>
              <w:noProof/>
            </w:rPr>
          </w:r>
          <w:r w:rsidRPr="00A90F69">
            <w:rPr>
              <w:rStyle w:val="Hipervnculo"/>
              <w:noProof/>
            </w:rPr>
            <w:fldChar w:fldCharType="separate"/>
          </w:r>
          <w:r w:rsidRPr="00A90F69">
            <w:rPr>
              <w:rStyle w:val="Hipervnculo"/>
              <w:noProof/>
            </w:rPr>
            <w:t>PROPUESTAS DE CAPA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_Toc483228613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17</w:t>
          </w:r>
          <w:r>
            <w:rPr>
              <w:noProof/>
              <w:webHidden/>
            </w:rPr>
            <w:fldChar w:fldCharType="end"/>
          </w:r>
          <w:r w:rsidRPr="00A90F69">
            <w:rPr>
              <w:rStyle w:val="Hipervnculo"/>
              <w:noProof/>
            </w:rPr>
            <w:fldChar w:fldCharType="end"/>
          </w:r>
        </w:p>
        <w:p w:rsidR="0094366B" w:rsidRDefault="0094366B">
          <w:pPr>
            <w:pStyle w:val="TDC1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r w:rsidRPr="00A90F69">
            <w:rPr>
              <w:rStyle w:val="Hipervnculo"/>
              <w:noProof/>
            </w:rPr>
            <w:fldChar w:fldCharType="begin"/>
          </w:r>
          <w:r w:rsidRPr="00A90F69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"_Toc483228614"</w:instrText>
          </w:r>
          <w:r w:rsidRPr="00A90F69">
            <w:rPr>
              <w:rStyle w:val="Hipervnculo"/>
              <w:noProof/>
            </w:rPr>
            <w:instrText xml:space="preserve"> </w:instrText>
          </w:r>
          <w:r w:rsidRPr="00A90F69">
            <w:rPr>
              <w:rStyle w:val="Hipervnculo"/>
              <w:noProof/>
            </w:rPr>
          </w:r>
          <w:r w:rsidRPr="00A90F69">
            <w:rPr>
              <w:rStyle w:val="Hipervnculo"/>
              <w:noProof/>
            </w:rPr>
            <w:fldChar w:fldCharType="separate"/>
          </w:r>
          <w:r w:rsidRPr="00A90F69">
            <w:rPr>
              <w:rStyle w:val="Hipervnculo"/>
              <w:noProof/>
            </w:rPr>
            <w:t>CONCLUSIONES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_Toc483228614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18</w:t>
          </w:r>
          <w:r>
            <w:rPr>
              <w:noProof/>
              <w:webHidden/>
            </w:rPr>
            <w:fldChar w:fldCharType="end"/>
          </w:r>
          <w:r w:rsidRPr="00A90F69">
            <w:rPr>
              <w:rStyle w:val="Hipervnculo"/>
              <w:noProof/>
            </w:rPr>
            <w:fldChar w:fldCharType="end"/>
          </w:r>
        </w:p>
        <w:p w:rsidR="0094366B" w:rsidRDefault="0094366B">
          <w:pPr>
            <w:pStyle w:val="TDC1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r w:rsidRPr="00A90F69">
            <w:rPr>
              <w:rStyle w:val="Hipervnculo"/>
              <w:noProof/>
            </w:rPr>
            <w:fldChar w:fldCharType="begin"/>
          </w:r>
          <w:r w:rsidRPr="00A90F69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"_Toc483228615"</w:instrText>
          </w:r>
          <w:r w:rsidRPr="00A90F69">
            <w:rPr>
              <w:rStyle w:val="Hipervnculo"/>
              <w:noProof/>
            </w:rPr>
            <w:instrText xml:space="preserve"> </w:instrText>
          </w:r>
          <w:r w:rsidRPr="00A90F69">
            <w:rPr>
              <w:rStyle w:val="Hipervnculo"/>
              <w:noProof/>
            </w:rPr>
          </w:r>
          <w:r w:rsidRPr="00A90F69">
            <w:rPr>
              <w:rStyle w:val="Hipervnculo"/>
              <w:noProof/>
            </w:rPr>
            <w:fldChar w:fldCharType="separate"/>
          </w:r>
          <w:r w:rsidRPr="00A90F69">
            <w:rPr>
              <w:rStyle w:val="Hipervnculo"/>
              <w:noProof/>
            </w:rPr>
            <w:t>REFERENCIAS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_Toc483228615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19</w:t>
          </w:r>
          <w:r>
            <w:rPr>
              <w:noProof/>
              <w:webHidden/>
            </w:rPr>
            <w:fldChar w:fldCharType="end"/>
          </w:r>
          <w:r w:rsidRPr="00A90F69">
            <w:rPr>
              <w:rStyle w:val="Hipervnculo"/>
              <w:noProof/>
            </w:rPr>
            <w:fldChar w:fldCharType="end"/>
          </w:r>
        </w:p>
        <w:p w:rsidR="00273202" w:rsidRDefault="00273202">
          <w:pPr>
            <w:rPr>
              <w:ins w:id="10" w:author="jesus enrique flores nestozo" w:date="2017-04-07T22:57:00Z"/>
            </w:rPr>
          </w:pPr>
          <w:ins w:id="11" w:author="jesus enrique flores nestozo" w:date="2017-04-07T22:57:00Z">
            <w:r>
              <w:rPr>
                <w:b/>
                <w:bCs/>
              </w:rPr>
              <w:fldChar w:fldCharType="end"/>
            </w:r>
          </w:ins>
        </w:p>
        <w:customXmlInsRangeStart w:id="12" w:author="jesus enrique flores nestozo" w:date="2017-04-07T22:57:00Z"/>
      </w:sdtContent>
    </w:sdt>
    <w:customXmlInsRangeEnd w:id="12"/>
    <w:p w:rsidR="00C37B5A" w:rsidRDefault="00C37B5A" w:rsidP="00C37B5A">
      <w:pPr>
        <w:jc w:val="center"/>
        <w:rPr>
          <w:rFonts w:ascii="Times New Roman" w:hAnsi="Times New Roman" w:cs="Times New Roman"/>
          <w:sz w:val="28"/>
        </w:rPr>
      </w:pPr>
    </w:p>
    <w:p w:rsidR="00C37B5A" w:rsidRDefault="00C37B5A" w:rsidP="00C37B5A">
      <w:pPr>
        <w:jc w:val="center"/>
        <w:rPr>
          <w:rFonts w:ascii="Times New Roman" w:hAnsi="Times New Roman" w:cs="Times New Roman"/>
          <w:sz w:val="28"/>
        </w:rPr>
      </w:pPr>
    </w:p>
    <w:p w:rsidR="00C37B5A" w:rsidRDefault="00C37B5A" w:rsidP="00C37B5A">
      <w:pPr>
        <w:jc w:val="center"/>
        <w:rPr>
          <w:rFonts w:ascii="Times New Roman" w:hAnsi="Times New Roman" w:cs="Times New Roman"/>
          <w:sz w:val="28"/>
        </w:rPr>
      </w:pPr>
    </w:p>
    <w:p w:rsidR="00C37B5A" w:rsidRDefault="00C37B5A" w:rsidP="00C37B5A">
      <w:pPr>
        <w:jc w:val="center"/>
        <w:rPr>
          <w:rFonts w:ascii="Times New Roman" w:hAnsi="Times New Roman" w:cs="Times New Roman"/>
          <w:sz w:val="28"/>
        </w:rPr>
      </w:pPr>
    </w:p>
    <w:p w:rsidR="00C37B5A" w:rsidRDefault="00C37B5A" w:rsidP="00C37B5A">
      <w:pPr>
        <w:jc w:val="center"/>
        <w:rPr>
          <w:rFonts w:ascii="Times New Roman" w:hAnsi="Times New Roman" w:cs="Times New Roman"/>
          <w:sz w:val="28"/>
        </w:rPr>
      </w:pPr>
    </w:p>
    <w:p w:rsidR="00C37B5A" w:rsidRDefault="00C37B5A" w:rsidP="00C37B5A">
      <w:pPr>
        <w:jc w:val="center"/>
        <w:rPr>
          <w:rFonts w:ascii="Times New Roman" w:hAnsi="Times New Roman" w:cs="Times New Roman"/>
          <w:sz w:val="28"/>
        </w:rPr>
      </w:pPr>
    </w:p>
    <w:p w:rsidR="003B6437" w:rsidRDefault="003B6437" w:rsidP="00C37B5A">
      <w:pPr>
        <w:jc w:val="center"/>
        <w:rPr>
          <w:rFonts w:ascii="Times New Roman" w:hAnsi="Times New Roman" w:cs="Times New Roman"/>
          <w:sz w:val="28"/>
        </w:rPr>
      </w:pPr>
    </w:p>
    <w:p w:rsidR="003B6437" w:rsidRDefault="003B6437" w:rsidP="00C37B5A">
      <w:pPr>
        <w:jc w:val="center"/>
        <w:rPr>
          <w:rFonts w:ascii="Times New Roman" w:hAnsi="Times New Roman" w:cs="Times New Roman"/>
          <w:sz w:val="28"/>
        </w:rPr>
      </w:pPr>
    </w:p>
    <w:p w:rsidR="003B6437" w:rsidRDefault="003B6437" w:rsidP="00C37B5A">
      <w:pPr>
        <w:jc w:val="center"/>
        <w:rPr>
          <w:rFonts w:ascii="Times New Roman" w:hAnsi="Times New Roman" w:cs="Times New Roman"/>
          <w:sz w:val="28"/>
        </w:rPr>
      </w:pPr>
    </w:p>
    <w:p w:rsidR="003B6437" w:rsidRDefault="003B6437" w:rsidP="00C37B5A">
      <w:pPr>
        <w:jc w:val="center"/>
        <w:rPr>
          <w:rFonts w:ascii="Times New Roman" w:hAnsi="Times New Roman" w:cs="Times New Roman"/>
          <w:sz w:val="28"/>
        </w:rPr>
      </w:pPr>
    </w:p>
    <w:p w:rsidR="003B6437" w:rsidRDefault="003B6437" w:rsidP="00C37B5A">
      <w:pPr>
        <w:jc w:val="center"/>
        <w:rPr>
          <w:rFonts w:ascii="Times New Roman" w:hAnsi="Times New Roman" w:cs="Times New Roman"/>
          <w:sz w:val="28"/>
        </w:rPr>
      </w:pPr>
    </w:p>
    <w:p w:rsidR="003B6437" w:rsidRDefault="003B6437" w:rsidP="00C37B5A">
      <w:pPr>
        <w:jc w:val="center"/>
        <w:rPr>
          <w:rFonts w:ascii="Times New Roman" w:hAnsi="Times New Roman" w:cs="Times New Roman"/>
          <w:sz w:val="28"/>
        </w:rPr>
      </w:pPr>
    </w:p>
    <w:p w:rsidR="003B6437" w:rsidDel="00906B36" w:rsidRDefault="003B6437" w:rsidP="00C37B5A">
      <w:pPr>
        <w:jc w:val="center"/>
        <w:rPr>
          <w:del w:id="13" w:author="jesus enrique flores nestozo" w:date="2017-04-07T23:03:00Z"/>
          <w:rFonts w:ascii="Times New Roman" w:hAnsi="Times New Roman" w:cs="Times New Roman"/>
          <w:sz w:val="28"/>
        </w:rPr>
      </w:pPr>
    </w:p>
    <w:p w:rsidR="003B6437" w:rsidRDefault="003B6437" w:rsidP="00C37B5A">
      <w:pPr>
        <w:jc w:val="center"/>
        <w:rPr>
          <w:rFonts w:ascii="Times New Roman" w:hAnsi="Times New Roman" w:cs="Times New Roman"/>
          <w:sz w:val="28"/>
        </w:rPr>
      </w:pPr>
    </w:p>
    <w:p w:rsidR="003B6437" w:rsidRDefault="003B6437" w:rsidP="00C37B5A">
      <w:pPr>
        <w:jc w:val="center"/>
        <w:rPr>
          <w:rFonts w:ascii="Times New Roman" w:hAnsi="Times New Roman" w:cs="Times New Roman"/>
          <w:sz w:val="28"/>
        </w:rPr>
      </w:pPr>
    </w:p>
    <w:p w:rsidR="003B6437" w:rsidDel="00906B36" w:rsidRDefault="003B6437" w:rsidP="00C37B5A">
      <w:pPr>
        <w:jc w:val="center"/>
        <w:rPr>
          <w:del w:id="14" w:author="jesus enrique flores nestozo" w:date="2017-04-07T23:03:00Z"/>
          <w:rFonts w:ascii="Times New Roman" w:hAnsi="Times New Roman" w:cs="Times New Roman"/>
          <w:sz w:val="28"/>
        </w:rPr>
      </w:pPr>
    </w:p>
    <w:p w:rsidR="003B6437" w:rsidDel="00906B36" w:rsidRDefault="003B6437" w:rsidP="00C37B5A">
      <w:pPr>
        <w:jc w:val="center"/>
        <w:rPr>
          <w:del w:id="15" w:author="jesus enrique flores nestozo" w:date="2017-04-07T23:03:00Z"/>
          <w:rFonts w:ascii="Times New Roman" w:hAnsi="Times New Roman" w:cs="Times New Roman"/>
          <w:sz w:val="28"/>
        </w:rPr>
      </w:pPr>
    </w:p>
    <w:p w:rsidR="003B6437" w:rsidDel="00906B36" w:rsidRDefault="003B6437" w:rsidP="00C37B5A">
      <w:pPr>
        <w:jc w:val="center"/>
        <w:rPr>
          <w:del w:id="16" w:author="jesus enrique flores nestozo" w:date="2017-04-07T23:03:00Z"/>
          <w:rFonts w:ascii="Times New Roman" w:hAnsi="Times New Roman" w:cs="Times New Roman"/>
          <w:sz w:val="28"/>
        </w:rPr>
      </w:pPr>
    </w:p>
    <w:p w:rsidR="003B6437" w:rsidDel="00906B36" w:rsidRDefault="003B6437" w:rsidP="00C37B5A">
      <w:pPr>
        <w:jc w:val="center"/>
        <w:rPr>
          <w:del w:id="17" w:author="jesus enrique flores nestozo" w:date="2017-04-07T23:03:00Z"/>
          <w:rFonts w:ascii="Times New Roman" w:hAnsi="Times New Roman" w:cs="Times New Roman"/>
          <w:sz w:val="28"/>
        </w:rPr>
      </w:pPr>
    </w:p>
    <w:p w:rsidR="003B6437" w:rsidDel="00906B36" w:rsidRDefault="003B6437" w:rsidP="00C37B5A">
      <w:pPr>
        <w:jc w:val="center"/>
        <w:rPr>
          <w:del w:id="18" w:author="jesus enrique flores nestozo" w:date="2017-04-07T23:03:00Z"/>
          <w:rFonts w:ascii="Times New Roman" w:hAnsi="Times New Roman" w:cs="Times New Roman"/>
          <w:sz w:val="28"/>
        </w:rPr>
      </w:pPr>
    </w:p>
    <w:p w:rsidR="003B6437" w:rsidDel="00906B36" w:rsidRDefault="003B6437" w:rsidP="00C37B5A">
      <w:pPr>
        <w:jc w:val="center"/>
        <w:rPr>
          <w:del w:id="19" w:author="jesus enrique flores nestozo" w:date="2017-04-07T23:03:00Z"/>
          <w:rFonts w:ascii="Times New Roman" w:hAnsi="Times New Roman" w:cs="Times New Roman"/>
          <w:sz w:val="28"/>
        </w:rPr>
      </w:pPr>
    </w:p>
    <w:p w:rsidR="003B6437" w:rsidDel="00906B36" w:rsidRDefault="003B6437" w:rsidP="00C37B5A">
      <w:pPr>
        <w:jc w:val="center"/>
        <w:rPr>
          <w:del w:id="20" w:author="jesus enrique flores nestozo" w:date="2017-04-07T23:03:00Z"/>
          <w:rFonts w:ascii="Times New Roman" w:hAnsi="Times New Roman" w:cs="Times New Roman"/>
          <w:sz w:val="28"/>
        </w:rPr>
      </w:pPr>
    </w:p>
    <w:p w:rsidR="003B6437" w:rsidDel="00906B36" w:rsidRDefault="003B6437" w:rsidP="00C37B5A">
      <w:pPr>
        <w:jc w:val="center"/>
        <w:rPr>
          <w:del w:id="21" w:author="jesus enrique flores nestozo" w:date="2017-04-07T23:03:00Z"/>
          <w:rFonts w:ascii="Times New Roman" w:hAnsi="Times New Roman" w:cs="Times New Roman"/>
          <w:sz w:val="28"/>
        </w:rPr>
      </w:pPr>
    </w:p>
    <w:p w:rsidR="003B6437" w:rsidDel="00906B36" w:rsidRDefault="003B6437" w:rsidP="00C37B5A">
      <w:pPr>
        <w:jc w:val="center"/>
        <w:rPr>
          <w:del w:id="22" w:author="jesus enrique flores nestozo" w:date="2017-04-07T23:03:00Z"/>
          <w:rFonts w:ascii="Times New Roman" w:hAnsi="Times New Roman" w:cs="Times New Roman"/>
          <w:sz w:val="28"/>
        </w:rPr>
      </w:pPr>
    </w:p>
    <w:p w:rsidR="003B6437" w:rsidRDefault="003B6437">
      <w:pPr>
        <w:tabs>
          <w:tab w:val="left" w:pos="5415"/>
        </w:tabs>
        <w:rPr>
          <w:rFonts w:ascii="Times New Roman" w:hAnsi="Times New Roman" w:cs="Times New Roman"/>
          <w:sz w:val="28"/>
        </w:rPr>
        <w:pPrChange w:id="23" w:author="jesus enrique flores nestozo" w:date="2017-04-07T23:03:00Z">
          <w:pPr>
            <w:jc w:val="center"/>
          </w:pPr>
        </w:pPrChange>
      </w:pPr>
    </w:p>
    <w:p w:rsidR="0094366B" w:rsidRDefault="0094366B">
      <w:pPr>
        <w:rPr>
          <w:rFonts w:ascii="Times New Roman" w:hAnsi="Times New Roman" w:cs="Times New Roman"/>
          <w:sz w:val="28"/>
        </w:rPr>
      </w:pPr>
    </w:p>
    <w:p w:rsidR="0094366B" w:rsidRDefault="0094366B" w:rsidP="0094366B">
      <w:pPr>
        <w:pStyle w:val="Ttulo1"/>
        <w:jc w:val="center"/>
      </w:pPr>
      <w:bookmarkStart w:id="24" w:name="_Toc483228602"/>
      <w:r>
        <w:t>INTRODUCCIÓN</w:t>
      </w:r>
      <w:bookmarkEnd w:id="24"/>
    </w:p>
    <w:p w:rsidR="0094366B" w:rsidRDefault="0094366B" w:rsidP="00C37B5A">
      <w:pPr>
        <w:jc w:val="center"/>
        <w:rPr>
          <w:rFonts w:ascii="Times New Roman" w:hAnsi="Times New Roman" w:cs="Times New Roman"/>
          <w:sz w:val="28"/>
        </w:rPr>
      </w:pPr>
    </w:p>
    <w:p w:rsidR="0094366B" w:rsidRDefault="0094366B" w:rsidP="00C37B5A">
      <w:pPr>
        <w:jc w:val="center"/>
        <w:rPr>
          <w:rFonts w:ascii="Times New Roman" w:hAnsi="Times New Roman" w:cs="Times New Roman"/>
          <w:sz w:val="28"/>
        </w:rPr>
      </w:pPr>
    </w:p>
    <w:p w:rsidR="0094366B" w:rsidRDefault="0094366B" w:rsidP="00C37B5A">
      <w:pPr>
        <w:jc w:val="center"/>
        <w:rPr>
          <w:rFonts w:ascii="Times New Roman" w:hAnsi="Times New Roman" w:cs="Times New Roman"/>
          <w:sz w:val="28"/>
        </w:rPr>
      </w:pPr>
    </w:p>
    <w:p w:rsidR="0094366B" w:rsidRDefault="0094366B" w:rsidP="00C37B5A">
      <w:pPr>
        <w:jc w:val="center"/>
        <w:rPr>
          <w:rFonts w:ascii="Times New Roman" w:hAnsi="Times New Roman" w:cs="Times New Roman"/>
          <w:sz w:val="28"/>
        </w:rPr>
      </w:pPr>
    </w:p>
    <w:p w:rsidR="0094366B" w:rsidRDefault="0094366B" w:rsidP="00C37B5A">
      <w:pPr>
        <w:jc w:val="center"/>
        <w:rPr>
          <w:rFonts w:ascii="Times New Roman" w:hAnsi="Times New Roman" w:cs="Times New Roman"/>
          <w:sz w:val="28"/>
        </w:rPr>
      </w:pPr>
    </w:p>
    <w:p w:rsidR="0094366B" w:rsidRDefault="0094366B" w:rsidP="00C37B5A">
      <w:pPr>
        <w:jc w:val="center"/>
        <w:rPr>
          <w:rFonts w:ascii="Times New Roman" w:hAnsi="Times New Roman" w:cs="Times New Roman"/>
          <w:sz w:val="28"/>
        </w:rPr>
      </w:pPr>
    </w:p>
    <w:p w:rsidR="0094366B" w:rsidRDefault="0094366B" w:rsidP="00C37B5A">
      <w:pPr>
        <w:jc w:val="center"/>
        <w:rPr>
          <w:rFonts w:ascii="Times New Roman" w:hAnsi="Times New Roman" w:cs="Times New Roman"/>
          <w:sz w:val="28"/>
        </w:rPr>
      </w:pPr>
    </w:p>
    <w:p w:rsidR="0094366B" w:rsidRDefault="0094366B" w:rsidP="00C37B5A">
      <w:pPr>
        <w:jc w:val="center"/>
        <w:rPr>
          <w:rFonts w:ascii="Times New Roman" w:hAnsi="Times New Roman" w:cs="Times New Roman"/>
          <w:sz w:val="28"/>
        </w:rPr>
      </w:pPr>
    </w:p>
    <w:p w:rsidR="0094366B" w:rsidRDefault="0094366B" w:rsidP="00C37B5A">
      <w:pPr>
        <w:jc w:val="center"/>
        <w:rPr>
          <w:rFonts w:ascii="Times New Roman" w:hAnsi="Times New Roman" w:cs="Times New Roman"/>
          <w:sz w:val="28"/>
        </w:rPr>
      </w:pPr>
    </w:p>
    <w:p w:rsidR="0094366B" w:rsidRDefault="0094366B" w:rsidP="00C37B5A">
      <w:pPr>
        <w:jc w:val="center"/>
        <w:rPr>
          <w:rFonts w:ascii="Times New Roman" w:hAnsi="Times New Roman" w:cs="Times New Roman"/>
          <w:sz w:val="28"/>
        </w:rPr>
      </w:pPr>
    </w:p>
    <w:p w:rsidR="0094366B" w:rsidRDefault="0094366B" w:rsidP="00C37B5A">
      <w:pPr>
        <w:jc w:val="center"/>
        <w:rPr>
          <w:rFonts w:ascii="Times New Roman" w:hAnsi="Times New Roman" w:cs="Times New Roman"/>
          <w:sz w:val="28"/>
        </w:rPr>
      </w:pPr>
    </w:p>
    <w:p w:rsidR="0094366B" w:rsidRDefault="0094366B" w:rsidP="00C37B5A">
      <w:pPr>
        <w:jc w:val="center"/>
        <w:rPr>
          <w:rFonts w:ascii="Times New Roman" w:hAnsi="Times New Roman" w:cs="Times New Roman"/>
          <w:sz w:val="28"/>
        </w:rPr>
      </w:pPr>
    </w:p>
    <w:p w:rsidR="0094366B" w:rsidRDefault="0094366B" w:rsidP="00C37B5A">
      <w:pPr>
        <w:jc w:val="center"/>
        <w:rPr>
          <w:rFonts w:ascii="Times New Roman" w:hAnsi="Times New Roman" w:cs="Times New Roman"/>
          <w:sz w:val="28"/>
        </w:rPr>
      </w:pPr>
    </w:p>
    <w:p w:rsidR="0094366B" w:rsidRDefault="0094366B" w:rsidP="00C37B5A">
      <w:pPr>
        <w:jc w:val="center"/>
        <w:rPr>
          <w:rFonts w:ascii="Times New Roman" w:hAnsi="Times New Roman" w:cs="Times New Roman"/>
          <w:sz w:val="28"/>
        </w:rPr>
      </w:pPr>
    </w:p>
    <w:p w:rsidR="0094366B" w:rsidRDefault="0094366B" w:rsidP="00C37B5A">
      <w:pPr>
        <w:jc w:val="center"/>
        <w:rPr>
          <w:rFonts w:ascii="Times New Roman" w:hAnsi="Times New Roman" w:cs="Times New Roman"/>
          <w:sz w:val="28"/>
        </w:rPr>
      </w:pPr>
    </w:p>
    <w:p w:rsidR="0094366B" w:rsidRDefault="0094366B" w:rsidP="00C37B5A">
      <w:pPr>
        <w:jc w:val="center"/>
        <w:rPr>
          <w:rFonts w:ascii="Times New Roman" w:hAnsi="Times New Roman" w:cs="Times New Roman"/>
          <w:sz w:val="28"/>
        </w:rPr>
      </w:pPr>
    </w:p>
    <w:p w:rsidR="0094366B" w:rsidRDefault="0094366B" w:rsidP="00C37B5A">
      <w:pPr>
        <w:jc w:val="center"/>
        <w:rPr>
          <w:rFonts w:ascii="Times New Roman" w:hAnsi="Times New Roman" w:cs="Times New Roman"/>
          <w:sz w:val="28"/>
        </w:rPr>
      </w:pPr>
    </w:p>
    <w:p w:rsidR="0094366B" w:rsidRDefault="0094366B" w:rsidP="00C37B5A">
      <w:pPr>
        <w:jc w:val="center"/>
        <w:rPr>
          <w:rFonts w:ascii="Times New Roman" w:hAnsi="Times New Roman" w:cs="Times New Roman"/>
          <w:sz w:val="28"/>
        </w:rPr>
      </w:pPr>
    </w:p>
    <w:p w:rsidR="0094366B" w:rsidRDefault="0094366B" w:rsidP="00C37B5A">
      <w:pPr>
        <w:jc w:val="center"/>
        <w:rPr>
          <w:rFonts w:ascii="Times New Roman" w:hAnsi="Times New Roman" w:cs="Times New Roman"/>
          <w:sz w:val="28"/>
        </w:rPr>
      </w:pPr>
    </w:p>
    <w:p w:rsidR="0094366B" w:rsidRDefault="0094366B" w:rsidP="00C37B5A">
      <w:pPr>
        <w:jc w:val="center"/>
        <w:rPr>
          <w:rFonts w:ascii="Times New Roman" w:hAnsi="Times New Roman" w:cs="Times New Roman"/>
          <w:sz w:val="28"/>
        </w:rPr>
      </w:pPr>
    </w:p>
    <w:p w:rsidR="0094366B" w:rsidRDefault="0094366B" w:rsidP="00C37B5A">
      <w:pPr>
        <w:jc w:val="center"/>
        <w:rPr>
          <w:rFonts w:ascii="Times New Roman" w:hAnsi="Times New Roman" w:cs="Times New Roman"/>
          <w:sz w:val="28"/>
        </w:rPr>
      </w:pPr>
    </w:p>
    <w:p w:rsidR="0094366B" w:rsidRDefault="0094366B" w:rsidP="00C37B5A">
      <w:pPr>
        <w:jc w:val="center"/>
        <w:rPr>
          <w:rFonts w:ascii="Times New Roman" w:hAnsi="Times New Roman" w:cs="Times New Roman"/>
          <w:sz w:val="28"/>
        </w:rPr>
      </w:pPr>
    </w:p>
    <w:p w:rsidR="0094366B" w:rsidRDefault="0094366B" w:rsidP="00C37B5A">
      <w:pPr>
        <w:jc w:val="center"/>
        <w:rPr>
          <w:rFonts w:ascii="Times New Roman" w:hAnsi="Times New Roman" w:cs="Times New Roman"/>
          <w:sz w:val="28"/>
        </w:rPr>
      </w:pPr>
    </w:p>
    <w:p w:rsidR="0094366B" w:rsidRDefault="0094366B">
      <w:pPr>
        <w:rPr>
          <w:rFonts w:ascii="Times New Roman" w:hAnsi="Times New Roman" w:cs="Times New Roman"/>
          <w:sz w:val="28"/>
        </w:rPr>
      </w:pPr>
    </w:p>
    <w:p w:rsidR="003B6437" w:rsidRDefault="003B6437" w:rsidP="00C37B5A">
      <w:pPr>
        <w:jc w:val="center"/>
        <w:rPr>
          <w:rFonts w:ascii="Times New Roman" w:hAnsi="Times New Roman" w:cs="Times New Roman"/>
          <w:sz w:val="28"/>
        </w:rPr>
      </w:pPr>
    </w:p>
    <w:p w:rsidR="009313E3" w:rsidRPr="009313E3" w:rsidRDefault="009313E3">
      <w:pPr>
        <w:pStyle w:val="Ttulo1"/>
        <w:jc w:val="center"/>
        <w:rPr>
          <w:ins w:id="25" w:author="fernando manuel guzman aja" w:date="2017-04-07T19:12:00Z"/>
          <w:rPrChange w:id="26" w:author="fernando manuel guzman aja" w:date="2017-04-07T19:12:00Z">
            <w:rPr>
              <w:ins w:id="27" w:author="fernando manuel guzman aja" w:date="2017-04-07T19:12:00Z"/>
              <w:b/>
              <w:sz w:val="40"/>
              <w:szCs w:val="40"/>
            </w:rPr>
          </w:rPrChange>
        </w:rPr>
        <w:pPrChange w:id="28" w:author="jesus enrique flores nestozo" w:date="2017-04-07T22:55:00Z">
          <w:pPr>
            <w:jc w:val="center"/>
          </w:pPr>
        </w:pPrChange>
      </w:pPr>
      <w:bookmarkStart w:id="29" w:name="_Toc483228603"/>
      <w:ins w:id="30" w:author="fernando manuel guzman aja" w:date="2017-04-07T19:08:00Z">
        <w:r w:rsidRPr="009313E3">
          <w:rPr>
            <w:rPrChange w:id="31" w:author="fernando manuel guzman aja" w:date="2017-04-07T19:12:00Z">
              <w:rPr>
                <w:b/>
                <w:sz w:val="36"/>
              </w:rPr>
            </w:rPrChange>
          </w:rPr>
          <w:lastRenderedPageBreak/>
          <w:t>Estándar de Codificación</w:t>
        </w:r>
      </w:ins>
      <w:bookmarkEnd w:id="29"/>
    </w:p>
    <w:p w:rsidR="009313E3" w:rsidRPr="009313E3" w:rsidRDefault="009313E3" w:rsidP="009313E3">
      <w:pPr>
        <w:jc w:val="center"/>
        <w:rPr>
          <w:ins w:id="32" w:author="fernando manuel guzman aja" w:date="2017-04-07T19:08:00Z"/>
          <w:rFonts w:ascii="Times New Roman" w:hAnsi="Times New Roman" w:cs="Times New Roman"/>
          <w:b/>
          <w:sz w:val="40"/>
          <w:szCs w:val="40"/>
          <w:rPrChange w:id="33" w:author="fernando manuel guzman aja" w:date="2017-04-07T19:12:00Z">
            <w:rPr>
              <w:ins w:id="34" w:author="fernando manuel guzman aja" w:date="2017-04-07T19:08:00Z"/>
              <w:b/>
              <w:sz w:val="36"/>
            </w:rPr>
          </w:rPrChange>
        </w:rPr>
      </w:pPr>
    </w:p>
    <w:tbl>
      <w:tblPr>
        <w:tblW w:w="9468" w:type="dxa"/>
        <w:jc w:val="center"/>
        <w:tblLayout w:type="fixed"/>
        <w:tblLook w:val="0000" w:firstRow="0" w:lastRow="0" w:firstColumn="0" w:lastColumn="0" w:noHBand="0" w:noVBand="0"/>
        <w:tblPrChange w:id="35" w:author="fernando manuel guzman aja" w:date="2017-04-07T19:09:00Z">
          <w:tblPr>
            <w:tblW w:w="0" w:type="auto"/>
            <w:jc w:val="center"/>
            <w:tblLayout w:type="fixed"/>
            <w:tblLook w:val="0000" w:firstRow="0" w:lastRow="0" w:firstColumn="0" w:lastColumn="0" w:noHBand="0" w:noVBand="0"/>
          </w:tblPr>
        </w:tblPrChange>
      </w:tblPr>
      <w:tblGrid>
        <w:gridCol w:w="2016"/>
        <w:gridCol w:w="7452"/>
        <w:tblGridChange w:id="36">
          <w:tblGrid>
            <w:gridCol w:w="2016"/>
            <w:gridCol w:w="7452"/>
          </w:tblGrid>
        </w:tblGridChange>
      </w:tblGrid>
      <w:tr w:rsidR="009313E3" w:rsidRPr="009313E3" w:rsidTr="009313E3">
        <w:trPr>
          <w:cantSplit/>
          <w:jc w:val="center"/>
          <w:ins w:id="37" w:author="fernando manuel guzman aja" w:date="2017-04-07T19:08:00Z"/>
          <w:trPrChange w:id="38" w:author="fernando manuel guzman aja" w:date="2017-04-07T19:09:00Z">
            <w:trPr>
              <w:cantSplit/>
              <w:jc w:val="center"/>
            </w:trPr>
          </w:trPrChange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  <w:tcPrChange w:id="39" w:author="fernando manuel guzman aja" w:date="2017-04-07T19:09:00Z">
              <w:tcPr>
                <w:tcW w:w="2016" w:type="dxa"/>
                <w:tcBorders>
                  <w:top w:val="single" w:sz="2" w:space="0" w:color="auto"/>
                  <w:left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spacing w:before="40" w:after="40"/>
              <w:rPr>
                <w:ins w:id="40" w:author="fernando manuel guzman aja" w:date="2017-04-07T19:08:00Z"/>
                <w:rFonts w:ascii="Times New Roman" w:hAnsi="Times New Roman" w:cs="Times New Roman"/>
                <w:sz w:val="20"/>
                <w:rPrChange w:id="41" w:author="fernando manuel guzman aja" w:date="2017-04-07T19:12:00Z">
                  <w:rPr>
                    <w:ins w:id="42" w:author="fernando manuel guzman aja" w:date="2017-04-07T19:08:00Z"/>
                    <w:rFonts w:ascii="Helvetica" w:hAnsi="Helvetica"/>
                    <w:sz w:val="20"/>
                  </w:rPr>
                </w:rPrChange>
              </w:rPr>
            </w:pPr>
            <w:ins w:id="43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44" w:author="fernando manuel guzman aja" w:date="2017-04-07T19:12:00Z">
                    <w:rPr>
                      <w:rFonts w:ascii="Helvetica" w:hAnsi="Helvetica"/>
                      <w:sz w:val="20"/>
                    </w:rPr>
                  </w:rPrChange>
                </w:rPr>
                <w:t>Propósito</w:t>
              </w:r>
            </w:ins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5" w:author="fernando manuel guzman aja" w:date="2017-04-07T19:09:00Z">
              <w:tcPr>
                <w:tcW w:w="745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spacing w:before="40" w:after="40"/>
              <w:rPr>
                <w:ins w:id="46" w:author="fernando manuel guzman aja" w:date="2017-04-07T19:08:00Z"/>
                <w:rFonts w:ascii="Times New Roman" w:hAnsi="Times New Roman" w:cs="Times New Roman"/>
                <w:sz w:val="20"/>
                <w:rPrChange w:id="47" w:author="fernando manuel guzman aja" w:date="2017-04-07T19:12:00Z">
                  <w:rPr>
                    <w:ins w:id="48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49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50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Definir un estándar de las técnicas de programación para la experiencia educativa de Principios de construcción de software para el lenguaje JAVA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51" w:author="fernando manuel guzman aja" w:date="2017-04-07T19:08:00Z"/>
                <w:rFonts w:ascii="Times New Roman" w:hAnsi="Times New Roman" w:cs="Times New Roman"/>
                <w:sz w:val="20"/>
                <w:rPrChange w:id="52" w:author="fernando manuel guzman aja" w:date="2017-04-07T19:12:00Z">
                  <w:rPr>
                    <w:ins w:id="53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</w:p>
        </w:tc>
      </w:tr>
      <w:tr w:rsidR="009313E3" w:rsidRPr="009313E3" w:rsidTr="009313E3">
        <w:trPr>
          <w:cantSplit/>
          <w:jc w:val="center"/>
          <w:ins w:id="54" w:author="fernando manuel guzman aja" w:date="2017-04-07T19:08:00Z"/>
          <w:trPrChange w:id="55" w:author="fernando manuel guzman aja" w:date="2017-04-07T19:09:00Z">
            <w:trPr>
              <w:cantSplit/>
              <w:jc w:val="center"/>
            </w:trPr>
          </w:trPrChange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  <w:tcPrChange w:id="56" w:author="fernando manuel guzman aja" w:date="2017-04-07T19:09:00Z">
              <w:tcPr>
                <w:tcW w:w="2016" w:type="dxa"/>
                <w:tcBorders>
                  <w:top w:val="single" w:sz="2" w:space="0" w:color="auto"/>
                  <w:left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spacing w:before="40" w:after="40"/>
              <w:rPr>
                <w:ins w:id="57" w:author="fernando manuel guzman aja" w:date="2017-04-07T19:08:00Z"/>
                <w:rFonts w:ascii="Times New Roman" w:hAnsi="Times New Roman" w:cs="Times New Roman"/>
                <w:sz w:val="20"/>
                <w:rPrChange w:id="58" w:author="fernando manuel guzman aja" w:date="2017-04-07T19:12:00Z">
                  <w:rPr>
                    <w:ins w:id="59" w:author="fernando manuel guzman aja" w:date="2017-04-07T19:08:00Z"/>
                    <w:rFonts w:ascii="Helvetica" w:hAnsi="Helvetica"/>
                    <w:sz w:val="20"/>
                  </w:rPr>
                </w:rPrChange>
              </w:rPr>
            </w:pPr>
            <w:ins w:id="60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61" w:author="fernando manuel guzman aja" w:date="2017-04-07T19:12:00Z">
                    <w:rPr>
                      <w:rFonts w:ascii="Helvetica" w:hAnsi="Helvetica"/>
                      <w:sz w:val="20"/>
                    </w:rPr>
                  </w:rPrChange>
                </w:rPr>
                <w:t>Cabecera del programa</w:t>
              </w:r>
            </w:ins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62" w:author="fernando manuel guzman aja" w:date="2017-04-07T19:09:00Z">
              <w:tcPr>
                <w:tcW w:w="745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spacing w:before="40" w:after="40"/>
              <w:rPr>
                <w:ins w:id="63" w:author="fernando manuel guzman aja" w:date="2017-04-07T19:08:00Z"/>
                <w:rFonts w:ascii="Times New Roman" w:hAnsi="Times New Roman" w:cs="Times New Roman"/>
                <w:sz w:val="20"/>
                <w:rPrChange w:id="64" w:author="fernando manuel guzman aja" w:date="2017-04-07T19:12:00Z">
                  <w:rPr>
                    <w:ins w:id="65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66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67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Todas las páginas de código deben incluir un encabezado descriptivo del software.</w:t>
              </w:r>
            </w:ins>
          </w:p>
        </w:tc>
      </w:tr>
      <w:tr w:rsidR="009313E3" w:rsidRPr="009313E3" w:rsidTr="009313E3">
        <w:trPr>
          <w:cantSplit/>
          <w:jc w:val="center"/>
          <w:ins w:id="68" w:author="fernando manuel guzman aja" w:date="2017-04-07T19:08:00Z"/>
          <w:trPrChange w:id="69" w:author="fernando manuel guzman aja" w:date="2017-04-07T19:09:00Z">
            <w:trPr>
              <w:cantSplit/>
              <w:jc w:val="center"/>
            </w:trPr>
          </w:trPrChange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PrChange w:id="70" w:author="fernando manuel guzman aja" w:date="2017-04-07T19:09:00Z">
              <w:tcPr>
                <w:tcW w:w="201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spacing w:before="40" w:after="40"/>
              <w:rPr>
                <w:ins w:id="71" w:author="fernando manuel guzman aja" w:date="2017-04-07T19:08:00Z"/>
                <w:rFonts w:ascii="Times New Roman" w:hAnsi="Times New Roman" w:cs="Times New Roman"/>
                <w:sz w:val="20"/>
                <w:rPrChange w:id="72" w:author="fernando manuel guzman aja" w:date="2017-04-07T19:12:00Z">
                  <w:rPr>
                    <w:ins w:id="73" w:author="fernando manuel guzman aja" w:date="2017-04-07T19:08:00Z"/>
                    <w:rFonts w:ascii="Helvetica" w:hAnsi="Helvetica"/>
                    <w:sz w:val="20"/>
                  </w:rPr>
                </w:rPrChange>
              </w:rPr>
            </w:pPr>
            <w:ins w:id="74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75" w:author="fernando manuel guzman aja" w:date="2017-04-07T19:12:00Z">
                    <w:rPr>
                      <w:rFonts w:ascii="Helvetica" w:hAnsi="Helvetica"/>
                      <w:sz w:val="20"/>
                    </w:rPr>
                  </w:rPrChange>
                </w:rPr>
                <w:t>Formato de Cabecera</w:t>
              </w:r>
            </w:ins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76" w:author="fernando manuel guzman aja" w:date="2017-04-07T19:09:00Z">
              <w:tcPr>
                <w:tcW w:w="745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spacing w:before="40" w:after="40"/>
              <w:rPr>
                <w:ins w:id="77" w:author="fernando manuel guzman aja" w:date="2017-04-07T19:08:00Z"/>
                <w:rFonts w:ascii="Times New Roman" w:hAnsi="Times New Roman" w:cs="Times New Roman"/>
                <w:sz w:val="20"/>
                <w:rPrChange w:id="78" w:author="fernando manuel guzman aja" w:date="2017-04-07T19:12:00Z">
                  <w:rPr>
                    <w:ins w:id="79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80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81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/*</w:t>
              </w:r>
            </w:ins>
          </w:p>
          <w:p w:rsidR="009313E3" w:rsidRPr="009313E3" w:rsidRDefault="0094366B" w:rsidP="0094366B">
            <w:pPr>
              <w:spacing w:before="40" w:after="40"/>
              <w:rPr>
                <w:ins w:id="82" w:author="fernando manuel guzman aja" w:date="2017-04-07T19:08:00Z"/>
                <w:rFonts w:ascii="Times New Roman" w:hAnsi="Times New Roman" w:cs="Times New Roman"/>
                <w:sz w:val="20"/>
                <w:rPrChange w:id="83" w:author="fernando manuel guzman aja" w:date="2017-04-07T19:12:00Z">
                  <w:rPr>
                    <w:ins w:id="84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r>
              <w:rPr>
                <w:rFonts w:ascii="Times New Roman" w:hAnsi="Times New Roman" w:cs="Times New Roman"/>
                <w:sz w:val="20"/>
              </w:rPr>
              <w:t>*</w:t>
            </w:r>
          </w:p>
          <w:p w:rsidR="009313E3" w:rsidRPr="009313E3" w:rsidRDefault="0094366B" w:rsidP="0094366B">
            <w:pPr>
              <w:spacing w:before="40" w:after="40"/>
              <w:rPr>
                <w:ins w:id="85" w:author="fernando manuel guzman aja" w:date="2017-04-07T19:08:00Z"/>
                <w:rFonts w:ascii="Times New Roman" w:hAnsi="Times New Roman" w:cs="Times New Roman"/>
                <w:sz w:val="20"/>
                <w:rPrChange w:id="86" w:author="fernando manuel guzman aja" w:date="2017-04-07T19:12:00Z">
                  <w:rPr>
                    <w:ins w:id="87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r>
              <w:rPr>
                <w:rFonts w:ascii="Times New Roman" w:hAnsi="Times New Roman" w:cs="Times New Roman"/>
                <w:sz w:val="20"/>
              </w:rPr>
              <w:t>*</w:t>
            </w:r>
            <w:ins w:id="88" w:author="fernando manuel guzman aja" w:date="2017-04-07T19:08:00Z">
              <w:r w:rsidR="009313E3" w:rsidRPr="009313E3">
                <w:rPr>
                  <w:rFonts w:ascii="Times New Roman" w:hAnsi="Times New Roman" w:cs="Times New Roman"/>
                  <w:sz w:val="20"/>
                  <w:rPrChange w:id="89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Nombre del proyecto:</w:t>
              </w:r>
            </w:ins>
          </w:p>
          <w:p w:rsidR="009313E3" w:rsidRPr="009313E3" w:rsidRDefault="0094366B" w:rsidP="0094366B">
            <w:pPr>
              <w:spacing w:before="40" w:after="40"/>
              <w:rPr>
                <w:ins w:id="90" w:author="fernando manuel guzman aja" w:date="2017-04-07T19:08:00Z"/>
                <w:rFonts w:ascii="Times New Roman" w:hAnsi="Times New Roman" w:cs="Times New Roman"/>
                <w:sz w:val="20"/>
                <w:rPrChange w:id="91" w:author="fernando manuel guzman aja" w:date="2017-04-07T19:12:00Z">
                  <w:rPr>
                    <w:ins w:id="92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r>
              <w:rPr>
                <w:rFonts w:ascii="Times New Roman" w:hAnsi="Times New Roman" w:cs="Times New Roman"/>
                <w:sz w:val="20"/>
              </w:rPr>
              <w:t>*</w:t>
            </w:r>
          </w:p>
          <w:p w:rsidR="009313E3" w:rsidRPr="009313E3" w:rsidRDefault="0094366B" w:rsidP="0094366B">
            <w:pPr>
              <w:spacing w:before="40" w:after="40"/>
              <w:rPr>
                <w:ins w:id="93" w:author="fernando manuel guzman aja" w:date="2017-04-07T19:08:00Z"/>
                <w:rFonts w:ascii="Times New Roman" w:hAnsi="Times New Roman" w:cs="Times New Roman"/>
                <w:sz w:val="20"/>
                <w:rPrChange w:id="94" w:author="fernando manuel guzman aja" w:date="2017-04-07T19:12:00Z">
                  <w:rPr>
                    <w:ins w:id="95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r>
              <w:rPr>
                <w:rFonts w:ascii="Times New Roman" w:hAnsi="Times New Roman" w:cs="Times New Roman"/>
                <w:sz w:val="20"/>
              </w:rPr>
              <w:t>*</w:t>
            </w:r>
            <w:ins w:id="96" w:author="fernando manuel guzman aja" w:date="2017-04-07T19:08:00Z">
              <w:r w:rsidR="009313E3" w:rsidRPr="009313E3">
                <w:rPr>
                  <w:rFonts w:ascii="Times New Roman" w:hAnsi="Times New Roman" w:cs="Times New Roman"/>
                  <w:sz w:val="20"/>
                  <w:rPrChange w:id="97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Nombre de la paquetería:</w:t>
              </w:r>
            </w:ins>
          </w:p>
          <w:p w:rsidR="009313E3" w:rsidRPr="009313E3" w:rsidRDefault="0094366B" w:rsidP="0094366B">
            <w:pPr>
              <w:spacing w:before="40" w:after="40"/>
              <w:rPr>
                <w:ins w:id="98" w:author="fernando manuel guzman aja" w:date="2017-04-07T19:08:00Z"/>
                <w:rFonts w:ascii="Times New Roman" w:hAnsi="Times New Roman" w:cs="Times New Roman"/>
                <w:sz w:val="20"/>
                <w:rPrChange w:id="99" w:author="fernando manuel guzman aja" w:date="2017-04-07T19:12:00Z">
                  <w:rPr>
                    <w:ins w:id="100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r>
              <w:rPr>
                <w:rFonts w:ascii="Times New Roman" w:hAnsi="Times New Roman" w:cs="Times New Roman"/>
                <w:sz w:val="20"/>
              </w:rPr>
              <w:t>*</w:t>
            </w:r>
          </w:p>
          <w:p w:rsidR="009313E3" w:rsidRPr="009313E3" w:rsidRDefault="0094366B" w:rsidP="0094366B">
            <w:pPr>
              <w:spacing w:before="40" w:after="40"/>
              <w:rPr>
                <w:ins w:id="101" w:author="fernando manuel guzman aja" w:date="2017-04-07T19:08:00Z"/>
                <w:rFonts w:ascii="Times New Roman" w:hAnsi="Times New Roman" w:cs="Times New Roman"/>
                <w:sz w:val="20"/>
                <w:rPrChange w:id="102" w:author="fernando manuel guzman aja" w:date="2017-04-07T19:12:00Z">
                  <w:rPr>
                    <w:ins w:id="103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r>
              <w:rPr>
                <w:rFonts w:ascii="Times New Roman" w:hAnsi="Times New Roman" w:cs="Times New Roman"/>
                <w:sz w:val="20"/>
              </w:rPr>
              <w:t>*</w:t>
            </w:r>
            <w:ins w:id="104" w:author="fernando manuel guzman aja" w:date="2017-04-07T19:08:00Z">
              <w:r w:rsidR="009313E3" w:rsidRPr="009313E3">
                <w:rPr>
                  <w:rFonts w:ascii="Times New Roman" w:hAnsi="Times New Roman" w:cs="Times New Roman"/>
                  <w:sz w:val="20"/>
                  <w:rPrChange w:id="105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Importaciones:</w:t>
              </w:r>
            </w:ins>
          </w:p>
          <w:p w:rsidR="009313E3" w:rsidRPr="009313E3" w:rsidRDefault="0094366B" w:rsidP="0094366B">
            <w:pPr>
              <w:spacing w:before="40" w:after="40"/>
              <w:rPr>
                <w:ins w:id="106" w:author="fernando manuel guzman aja" w:date="2017-04-07T19:08:00Z"/>
                <w:rFonts w:ascii="Times New Roman" w:hAnsi="Times New Roman" w:cs="Times New Roman"/>
                <w:sz w:val="20"/>
                <w:rPrChange w:id="107" w:author="fernando manuel guzman aja" w:date="2017-04-07T19:12:00Z">
                  <w:rPr>
                    <w:ins w:id="108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r>
              <w:rPr>
                <w:rFonts w:ascii="Times New Roman" w:hAnsi="Times New Roman" w:cs="Times New Roman"/>
                <w:sz w:val="20"/>
              </w:rPr>
              <w:t>*</w:t>
            </w:r>
          </w:p>
          <w:p w:rsidR="009313E3" w:rsidRPr="009313E3" w:rsidRDefault="0094366B" w:rsidP="0094366B">
            <w:pPr>
              <w:spacing w:before="40" w:after="40"/>
              <w:rPr>
                <w:ins w:id="109" w:author="fernando manuel guzman aja" w:date="2017-04-07T19:08:00Z"/>
                <w:rFonts w:ascii="Times New Roman" w:hAnsi="Times New Roman" w:cs="Times New Roman"/>
                <w:sz w:val="20"/>
                <w:rPrChange w:id="110" w:author="fernando manuel guzman aja" w:date="2017-04-07T19:12:00Z">
                  <w:rPr>
                    <w:ins w:id="111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r>
              <w:rPr>
                <w:rFonts w:ascii="Times New Roman" w:hAnsi="Times New Roman" w:cs="Times New Roman"/>
                <w:sz w:val="20"/>
              </w:rPr>
              <w:t>*</w:t>
            </w:r>
            <w:ins w:id="112" w:author="fernando manuel guzman aja" w:date="2017-04-07T19:08:00Z">
              <w:r w:rsidR="009313E3" w:rsidRPr="009313E3">
                <w:rPr>
                  <w:rFonts w:ascii="Times New Roman" w:hAnsi="Times New Roman" w:cs="Times New Roman"/>
                  <w:sz w:val="20"/>
                  <w:rPrChange w:id="113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Declaración de la clase:</w:t>
              </w:r>
            </w:ins>
          </w:p>
          <w:p w:rsidR="009313E3" w:rsidRPr="009313E3" w:rsidRDefault="0094366B" w:rsidP="0094366B">
            <w:pPr>
              <w:spacing w:before="40" w:after="40"/>
              <w:rPr>
                <w:ins w:id="114" w:author="fernando manuel guzman aja" w:date="2017-04-07T19:08:00Z"/>
                <w:rFonts w:ascii="Times New Roman" w:hAnsi="Times New Roman" w:cs="Times New Roman"/>
                <w:sz w:val="20"/>
                <w:rPrChange w:id="115" w:author="fernando manuel guzman aja" w:date="2017-04-07T19:12:00Z">
                  <w:rPr>
                    <w:ins w:id="116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r>
              <w:rPr>
                <w:rFonts w:ascii="Times New Roman" w:hAnsi="Times New Roman" w:cs="Times New Roman"/>
                <w:sz w:val="20"/>
              </w:rPr>
              <w:t>*</w:t>
            </w:r>
            <w:ins w:id="117" w:author="fernando manuel guzman aja" w:date="2017-04-07T19:08:00Z">
              <w:r w:rsidR="009313E3" w:rsidRPr="009313E3">
                <w:rPr>
                  <w:rFonts w:ascii="Times New Roman" w:hAnsi="Times New Roman" w:cs="Times New Roman"/>
                  <w:sz w:val="20"/>
                  <w:rPrChange w:id="118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Descripción de la clase:</w:t>
              </w:r>
            </w:ins>
          </w:p>
          <w:p w:rsidR="009313E3" w:rsidRPr="009313E3" w:rsidRDefault="0094366B" w:rsidP="0094366B">
            <w:pPr>
              <w:spacing w:before="40" w:after="40"/>
              <w:rPr>
                <w:ins w:id="119" w:author="fernando manuel guzman aja" w:date="2017-04-07T19:08:00Z"/>
                <w:rFonts w:ascii="Times New Roman" w:hAnsi="Times New Roman" w:cs="Times New Roman"/>
                <w:sz w:val="20"/>
                <w:rPrChange w:id="120" w:author="fernando manuel guzman aja" w:date="2017-04-07T19:12:00Z">
                  <w:rPr>
                    <w:ins w:id="121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r>
              <w:rPr>
                <w:rFonts w:ascii="Times New Roman" w:hAnsi="Times New Roman" w:cs="Times New Roman"/>
                <w:sz w:val="20"/>
              </w:rPr>
              <w:t>*</w:t>
            </w:r>
          </w:p>
          <w:p w:rsidR="009313E3" w:rsidRPr="009313E3" w:rsidRDefault="0094366B" w:rsidP="0094366B">
            <w:pPr>
              <w:spacing w:before="40" w:after="40"/>
              <w:rPr>
                <w:ins w:id="122" w:author="fernando manuel guzman aja" w:date="2017-04-07T19:08:00Z"/>
                <w:rFonts w:ascii="Times New Roman" w:hAnsi="Times New Roman" w:cs="Times New Roman"/>
                <w:sz w:val="20"/>
                <w:rPrChange w:id="123" w:author="fernando manuel guzman aja" w:date="2017-04-07T19:12:00Z">
                  <w:rPr>
                    <w:ins w:id="124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r>
              <w:rPr>
                <w:rFonts w:ascii="Times New Roman" w:hAnsi="Times New Roman" w:cs="Times New Roman"/>
                <w:sz w:val="20"/>
              </w:rPr>
              <w:t>*</w:t>
            </w:r>
            <w:ins w:id="125" w:author="fernando manuel guzman aja" w:date="2017-04-07T19:08:00Z">
              <w:r w:rsidR="009313E3" w:rsidRPr="009313E3">
                <w:rPr>
                  <w:rFonts w:ascii="Times New Roman" w:hAnsi="Times New Roman" w:cs="Times New Roman"/>
                  <w:sz w:val="20"/>
                  <w:rPrChange w:id="126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Nombre de desarrollador:</w:t>
              </w:r>
            </w:ins>
          </w:p>
          <w:p w:rsidR="009313E3" w:rsidRPr="009313E3" w:rsidRDefault="0094366B" w:rsidP="0094366B">
            <w:pPr>
              <w:spacing w:before="40" w:after="40"/>
              <w:rPr>
                <w:ins w:id="127" w:author="fernando manuel guzman aja" w:date="2017-04-07T19:08:00Z"/>
                <w:rFonts w:ascii="Times New Roman" w:hAnsi="Times New Roman" w:cs="Times New Roman"/>
                <w:sz w:val="20"/>
                <w:rPrChange w:id="128" w:author="fernando manuel guzman aja" w:date="2017-04-07T19:12:00Z">
                  <w:rPr>
                    <w:ins w:id="129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r>
              <w:rPr>
                <w:rFonts w:ascii="Times New Roman" w:hAnsi="Times New Roman" w:cs="Times New Roman"/>
                <w:sz w:val="20"/>
              </w:rPr>
              <w:t>*</w:t>
            </w:r>
          </w:p>
          <w:p w:rsidR="009313E3" w:rsidRPr="009313E3" w:rsidRDefault="0094366B" w:rsidP="0094366B">
            <w:pPr>
              <w:spacing w:before="40" w:after="40"/>
              <w:rPr>
                <w:ins w:id="130" w:author="fernando manuel guzman aja" w:date="2017-04-07T19:08:00Z"/>
                <w:rFonts w:ascii="Times New Roman" w:hAnsi="Times New Roman" w:cs="Times New Roman"/>
                <w:sz w:val="20"/>
                <w:rPrChange w:id="131" w:author="fernando manuel guzman aja" w:date="2017-04-07T19:12:00Z">
                  <w:rPr>
                    <w:ins w:id="132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r>
              <w:rPr>
                <w:rFonts w:ascii="Times New Roman" w:hAnsi="Times New Roman" w:cs="Times New Roman"/>
                <w:sz w:val="20"/>
              </w:rPr>
              <w:t>*</w:t>
            </w:r>
            <w:ins w:id="133" w:author="fernando manuel guzman aja" w:date="2017-04-07T19:08:00Z">
              <w:r w:rsidR="009313E3" w:rsidRPr="009313E3">
                <w:rPr>
                  <w:rFonts w:ascii="Times New Roman" w:hAnsi="Times New Roman" w:cs="Times New Roman"/>
                  <w:sz w:val="20"/>
                  <w:rPrChange w:id="134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Fecha de creación:</w:t>
              </w:r>
            </w:ins>
          </w:p>
          <w:p w:rsidR="009313E3" w:rsidRPr="009313E3" w:rsidRDefault="0094366B" w:rsidP="0094366B">
            <w:pPr>
              <w:spacing w:before="40" w:after="40"/>
              <w:rPr>
                <w:ins w:id="135" w:author="fernando manuel guzman aja" w:date="2017-04-07T19:08:00Z"/>
                <w:rFonts w:ascii="Times New Roman" w:hAnsi="Times New Roman" w:cs="Times New Roman"/>
                <w:sz w:val="20"/>
                <w:rPrChange w:id="136" w:author="fernando manuel guzman aja" w:date="2017-04-07T19:12:00Z">
                  <w:rPr>
                    <w:ins w:id="137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r>
              <w:rPr>
                <w:rFonts w:ascii="Times New Roman" w:hAnsi="Times New Roman" w:cs="Times New Roman"/>
                <w:sz w:val="20"/>
              </w:rPr>
              <w:t>*</w:t>
            </w:r>
            <w:ins w:id="138" w:author="fernando manuel guzman aja" w:date="2017-04-07T19:08:00Z">
              <w:r w:rsidR="009313E3" w:rsidRPr="009313E3">
                <w:rPr>
                  <w:rFonts w:ascii="Times New Roman" w:hAnsi="Times New Roman" w:cs="Times New Roman"/>
                  <w:sz w:val="20"/>
                  <w:rPrChange w:id="139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Fecha de última actualización:</w:t>
              </w:r>
            </w:ins>
          </w:p>
          <w:p w:rsidR="009313E3" w:rsidRPr="009313E3" w:rsidRDefault="0094366B" w:rsidP="0094366B">
            <w:pPr>
              <w:spacing w:before="40" w:after="40"/>
              <w:rPr>
                <w:ins w:id="140" w:author="fernando manuel guzman aja" w:date="2017-04-07T19:08:00Z"/>
                <w:rFonts w:ascii="Times New Roman" w:hAnsi="Times New Roman" w:cs="Times New Roman"/>
                <w:sz w:val="20"/>
                <w:rPrChange w:id="141" w:author="fernando manuel guzman aja" w:date="2017-04-07T19:12:00Z">
                  <w:rPr>
                    <w:ins w:id="142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r>
              <w:rPr>
                <w:rFonts w:ascii="Times New Roman" w:hAnsi="Times New Roman" w:cs="Times New Roman"/>
                <w:sz w:val="20"/>
              </w:rPr>
              <w:t>*</w:t>
            </w:r>
          </w:p>
          <w:p w:rsidR="009313E3" w:rsidRPr="009313E3" w:rsidRDefault="009313E3" w:rsidP="0094366B">
            <w:pPr>
              <w:spacing w:before="40" w:after="40"/>
              <w:rPr>
                <w:ins w:id="143" w:author="fernando manuel guzman aja" w:date="2017-04-07T19:08:00Z"/>
                <w:rFonts w:ascii="Times New Roman" w:hAnsi="Times New Roman" w:cs="Times New Roman"/>
                <w:sz w:val="20"/>
                <w:rPrChange w:id="144" w:author="fernando manuel guzman aja" w:date="2017-04-07T19:12:00Z">
                  <w:rPr>
                    <w:ins w:id="145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146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147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*/</w:t>
              </w:r>
            </w:ins>
          </w:p>
        </w:tc>
      </w:tr>
      <w:tr w:rsidR="009313E3" w:rsidRPr="009313E3" w:rsidTr="009313E3">
        <w:trPr>
          <w:cantSplit/>
          <w:jc w:val="center"/>
          <w:ins w:id="148" w:author="fernando manuel guzman aja" w:date="2017-04-07T19:08:00Z"/>
          <w:trPrChange w:id="149" w:author="fernando manuel guzman aja" w:date="2017-04-07T19:09:00Z">
            <w:trPr>
              <w:cantSplit/>
              <w:jc w:val="center"/>
            </w:trPr>
          </w:trPrChange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PrChange w:id="150" w:author="fernando manuel guzman aja" w:date="2017-04-07T19:09:00Z">
              <w:tcPr>
                <w:tcW w:w="201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spacing w:before="40" w:after="40"/>
              <w:rPr>
                <w:ins w:id="151" w:author="fernando manuel guzman aja" w:date="2017-04-07T19:08:00Z"/>
                <w:rFonts w:ascii="Times New Roman" w:hAnsi="Times New Roman" w:cs="Times New Roman"/>
                <w:sz w:val="20"/>
                <w:rPrChange w:id="152" w:author="fernando manuel guzman aja" w:date="2017-04-07T19:12:00Z">
                  <w:rPr>
                    <w:ins w:id="153" w:author="fernando manuel guzman aja" w:date="2017-04-07T19:08:00Z"/>
                    <w:rFonts w:ascii="Helvetica" w:hAnsi="Helvetica"/>
                    <w:sz w:val="20"/>
                  </w:rPr>
                </w:rPrChange>
              </w:rPr>
            </w:pPr>
            <w:ins w:id="154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155" w:author="fernando manuel guzman aja" w:date="2017-04-07T19:12:00Z">
                    <w:rPr>
                      <w:rFonts w:ascii="Helvetica" w:hAnsi="Helvetica"/>
                      <w:sz w:val="20"/>
                    </w:rPr>
                  </w:rPrChange>
                </w:rPr>
                <w:t>Contenido del listado</w:t>
              </w:r>
            </w:ins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56" w:author="fernando manuel guzman aja" w:date="2017-04-07T19:09:00Z">
              <w:tcPr>
                <w:tcW w:w="745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spacing w:before="40" w:after="40"/>
              <w:rPr>
                <w:ins w:id="157" w:author="fernando manuel guzman aja" w:date="2017-04-07T19:08:00Z"/>
                <w:rFonts w:ascii="Times New Roman" w:hAnsi="Times New Roman" w:cs="Times New Roman"/>
                <w:sz w:val="20"/>
                <w:rPrChange w:id="158" w:author="fernando manuel guzman aja" w:date="2017-04-07T19:12:00Z">
                  <w:rPr>
                    <w:ins w:id="159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160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161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Proporciona un resumen del contenido del listado.</w:t>
              </w:r>
            </w:ins>
          </w:p>
        </w:tc>
      </w:tr>
      <w:tr w:rsidR="009313E3" w:rsidRPr="009313E3" w:rsidTr="009313E3">
        <w:trPr>
          <w:cantSplit/>
          <w:jc w:val="center"/>
          <w:ins w:id="162" w:author="fernando manuel guzman aja" w:date="2017-04-07T19:08:00Z"/>
          <w:trPrChange w:id="163" w:author="fernando manuel guzman aja" w:date="2017-04-07T19:09:00Z">
            <w:trPr>
              <w:cantSplit/>
              <w:jc w:val="center"/>
            </w:trPr>
          </w:trPrChange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PrChange w:id="164" w:author="fernando manuel guzman aja" w:date="2017-04-07T19:09:00Z">
              <w:tcPr>
                <w:tcW w:w="201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spacing w:before="40" w:after="40"/>
              <w:rPr>
                <w:ins w:id="165" w:author="fernando manuel guzman aja" w:date="2017-04-07T19:08:00Z"/>
                <w:rFonts w:ascii="Times New Roman" w:hAnsi="Times New Roman" w:cs="Times New Roman"/>
                <w:sz w:val="20"/>
                <w:rPrChange w:id="166" w:author="fernando manuel guzman aja" w:date="2017-04-07T19:12:00Z">
                  <w:rPr>
                    <w:ins w:id="167" w:author="fernando manuel guzman aja" w:date="2017-04-07T19:08:00Z"/>
                    <w:rFonts w:ascii="Helvetica" w:hAnsi="Helvetica"/>
                    <w:sz w:val="20"/>
                  </w:rPr>
                </w:rPrChange>
              </w:rPr>
            </w:pPr>
            <w:ins w:id="168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169" w:author="fernando manuel guzman aja" w:date="2017-04-07T19:12:00Z">
                    <w:rPr>
                      <w:rFonts w:ascii="Helvetica" w:hAnsi="Helvetica"/>
                      <w:sz w:val="20"/>
                    </w:rPr>
                  </w:rPrChange>
                </w:rPr>
                <w:t>Instrucciones de reutilización</w:t>
              </w:r>
            </w:ins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70" w:author="fernando manuel guzman aja" w:date="2017-04-07T19:09:00Z">
              <w:tcPr>
                <w:tcW w:w="745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:rsidR="009313E3" w:rsidRPr="009313E3" w:rsidRDefault="009313E3" w:rsidP="009313E3">
            <w:pPr>
              <w:numPr>
                <w:ilvl w:val="0"/>
                <w:numId w:val="1"/>
              </w:numPr>
              <w:spacing w:before="40" w:after="40" w:line="240" w:lineRule="auto"/>
              <w:ind w:left="324" w:hanging="324"/>
              <w:rPr>
                <w:ins w:id="171" w:author="fernando manuel guzman aja" w:date="2017-04-07T19:08:00Z"/>
                <w:rFonts w:ascii="Times New Roman" w:hAnsi="Times New Roman" w:cs="Times New Roman"/>
                <w:sz w:val="20"/>
                <w:rPrChange w:id="172" w:author="fernando manuel guzman aja" w:date="2017-04-07T19:12:00Z">
                  <w:rPr>
                    <w:ins w:id="173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174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175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Describe como es usado el programa. Proporciona el formato de declaración, valores de parámetros y tipos, y límites de parámetros.</w:t>
              </w:r>
            </w:ins>
          </w:p>
          <w:p w:rsidR="009313E3" w:rsidRPr="009313E3" w:rsidRDefault="009313E3" w:rsidP="009313E3">
            <w:pPr>
              <w:numPr>
                <w:ilvl w:val="0"/>
                <w:numId w:val="1"/>
              </w:numPr>
              <w:spacing w:before="40" w:after="40" w:line="240" w:lineRule="auto"/>
              <w:ind w:left="324" w:hanging="324"/>
              <w:rPr>
                <w:ins w:id="176" w:author="fernando manuel guzman aja" w:date="2017-04-07T19:08:00Z"/>
                <w:rFonts w:ascii="Times New Roman" w:hAnsi="Times New Roman" w:cs="Times New Roman"/>
                <w:sz w:val="20"/>
                <w:rPrChange w:id="177" w:author="fernando manuel guzman aja" w:date="2017-04-07T19:12:00Z">
                  <w:rPr>
                    <w:ins w:id="178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179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180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Proporciona advertencias de valores ilegales, desbordamiento de condiciones, u otras condiciones que podrían potencialmente resultar en operaciones impropias.</w:t>
              </w:r>
            </w:ins>
          </w:p>
          <w:p w:rsidR="009313E3" w:rsidRPr="009313E3" w:rsidRDefault="009313E3" w:rsidP="0094366B">
            <w:pPr>
              <w:rPr>
                <w:ins w:id="181" w:author="fernando manuel guzman aja" w:date="2017-04-07T19:08:00Z"/>
                <w:rFonts w:ascii="Times New Roman" w:hAnsi="Times New Roman" w:cs="Times New Roman"/>
                <w:sz w:val="20"/>
                <w:rPrChange w:id="182" w:author="fernando manuel guzman aja" w:date="2017-04-07T19:12:00Z">
                  <w:rPr>
                    <w:ins w:id="183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</w:p>
          <w:p w:rsidR="009313E3" w:rsidRPr="009313E3" w:rsidRDefault="009313E3" w:rsidP="0094366B">
            <w:pPr>
              <w:rPr>
                <w:ins w:id="184" w:author="fernando manuel guzman aja" w:date="2017-04-07T19:08:00Z"/>
                <w:rFonts w:ascii="Times New Roman" w:hAnsi="Times New Roman" w:cs="Times New Roman"/>
                <w:sz w:val="20"/>
                <w:rPrChange w:id="185" w:author="fernando manuel guzman aja" w:date="2017-04-07T19:12:00Z">
                  <w:rPr>
                    <w:ins w:id="186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</w:p>
        </w:tc>
      </w:tr>
      <w:tr w:rsidR="009313E3" w:rsidRPr="009313E3" w:rsidTr="009313E3">
        <w:trPr>
          <w:cantSplit/>
          <w:trHeight w:val="14737"/>
          <w:jc w:val="center"/>
          <w:ins w:id="187" w:author="fernando manuel guzman aja" w:date="2017-04-07T19:08:00Z"/>
          <w:trPrChange w:id="188" w:author="fernando manuel guzman aja" w:date="2017-04-07T19:09:00Z">
            <w:trPr>
              <w:cantSplit/>
              <w:trHeight w:val="14737"/>
              <w:jc w:val="center"/>
            </w:trPr>
          </w:trPrChange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PrChange w:id="189" w:author="fernando manuel guzman aja" w:date="2017-04-07T19:09:00Z">
              <w:tcPr>
                <w:tcW w:w="201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spacing w:before="40" w:after="40"/>
              <w:rPr>
                <w:ins w:id="190" w:author="fernando manuel guzman aja" w:date="2017-04-07T19:08:00Z"/>
                <w:rFonts w:ascii="Times New Roman" w:hAnsi="Times New Roman" w:cs="Times New Roman"/>
                <w:sz w:val="20"/>
                <w:rPrChange w:id="191" w:author="fernando manuel guzman aja" w:date="2017-04-07T19:12:00Z">
                  <w:rPr>
                    <w:ins w:id="192" w:author="fernando manuel guzman aja" w:date="2017-04-07T19:08:00Z"/>
                    <w:rFonts w:ascii="Helvetica" w:hAnsi="Helvetica"/>
                    <w:sz w:val="20"/>
                  </w:rPr>
                </w:rPrChange>
              </w:rPr>
            </w:pPr>
            <w:ins w:id="193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194" w:author="fernando manuel guzman aja" w:date="2017-04-07T19:12:00Z">
                    <w:rPr>
                      <w:rFonts w:ascii="Helvetica" w:hAnsi="Helvetica"/>
                      <w:sz w:val="20"/>
                    </w:rPr>
                  </w:rPrChange>
                </w:rPr>
                <w:lastRenderedPageBreak/>
                <w:t>Identificadores</w:t>
              </w:r>
            </w:ins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95" w:author="fernando manuel guzman aja" w:date="2017-04-07T19:09:00Z">
              <w:tcPr>
                <w:tcW w:w="745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spacing w:before="40" w:after="40"/>
              <w:rPr>
                <w:ins w:id="196" w:author="fernando manuel guzman aja" w:date="2017-04-07T19:08:00Z"/>
                <w:rFonts w:ascii="Times New Roman" w:hAnsi="Times New Roman" w:cs="Times New Roman"/>
                <w:sz w:val="20"/>
                <w:rPrChange w:id="197" w:author="fernando manuel guzman aja" w:date="2017-04-07T19:12:00Z">
                  <w:rPr>
                    <w:ins w:id="198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199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200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1._Convenciones para Variables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201" w:author="fernando manuel guzman aja" w:date="2017-04-07T19:08:00Z"/>
                <w:rFonts w:ascii="Times New Roman" w:hAnsi="Times New Roman" w:cs="Times New Roman"/>
                <w:sz w:val="20"/>
                <w:rPrChange w:id="202" w:author="fernando manuel guzman aja" w:date="2017-04-07T19:12:00Z">
                  <w:rPr>
                    <w:ins w:id="203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</w:p>
          <w:p w:rsidR="009313E3" w:rsidRPr="009313E3" w:rsidRDefault="009313E3" w:rsidP="0094366B">
            <w:pPr>
              <w:spacing w:before="40" w:after="40"/>
              <w:rPr>
                <w:ins w:id="204" w:author="fernando manuel guzman aja" w:date="2017-04-07T19:08:00Z"/>
                <w:rFonts w:ascii="Times New Roman" w:hAnsi="Times New Roman" w:cs="Times New Roman"/>
                <w:sz w:val="20"/>
                <w:rPrChange w:id="205" w:author="fernando manuel guzman aja" w:date="2017-04-07T19:12:00Z">
                  <w:rPr>
                    <w:ins w:id="206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207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208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Para la definición de variables se debe tener presente las siguientes consideraciones: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209" w:author="fernando manuel guzman aja" w:date="2017-04-07T19:08:00Z"/>
                <w:rFonts w:ascii="Times New Roman" w:hAnsi="Times New Roman" w:cs="Times New Roman"/>
                <w:sz w:val="20"/>
                <w:rPrChange w:id="210" w:author="fernando manuel guzman aja" w:date="2017-04-07T19:12:00Z">
                  <w:rPr>
                    <w:ins w:id="211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212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213" w:author="fernando manuel guzman aja" w:date="2017-04-07T19:12:00Z">
                    <w:rPr>
                      <w:rFonts w:ascii="Arial" w:hAnsi="Arial" w:cs="Arial"/>
                      <w:sz w:val="20"/>
                    </w:rPr>
                  </w:rPrChange>
                </w:rPr>
                <w:t>■Los nombres de las variables deben ser cortos y significativos.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214" w:author="fernando manuel guzman aja" w:date="2017-04-07T19:08:00Z"/>
                <w:rFonts w:ascii="Times New Roman" w:hAnsi="Times New Roman" w:cs="Times New Roman"/>
                <w:sz w:val="20"/>
                <w:rPrChange w:id="215" w:author="fernando manuel guzman aja" w:date="2017-04-07T19:12:00Z">
                  <w:rPr>
                    <w:ins w:id="216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217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218" w:author="fernando manuel guzman aja" w:date="2017-04-07T19:12:00Z">
                    <w:rPr>
                      <w:rFonts w:ascii="Arial" w:hAnsi="Arial" w:cs="Arial"/>
                      <w:sz w:val="20"/>
                    </w:rPr>
                  </w:rPrChange>
                </w:rPr>
                <w:t>■La elección de un nombre de variable debe ser mnemotécnica, esto es, diseñado para demostrar el propósito de su uso a cualquier observador.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219" w:author="fernando manuel guzman aja" w:date="2017-04-07T19:08:00Z"/>
                <w:rFonts w:ascii="Times New Roman" w:hAnsi="Times New Roman" w:cs="Times New Roman"/>
                <w:sz w:val="20"/>
                <w:rPrChange w:id="220" w:author="fernando manuel guzman aja" w:date="2017-04-07T19:12:00Z">
                  <w:rPr>
                    <w:ins w:id="221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222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223" w:author="fernando manuel guzman aja" w:date="2017-04-07T19:12:00Z">
                    <w:rPr>
                      <w:rFonts w:ascii="Arial" w:hAnsi="Arial" w:cs="Arial"/>
                      <w:sz w:val="20"/>
                    </w:rPr>
                  </w:rPrChange>
                </w:rPr>
                <w:t xml:space="preserve">■Los nombres de variables de un solo carácter deben ser evitados, solo usarlo para variables temporales, como i, j o k para estructuras cíclicas 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224" w:author="fernando manuel guzman aja" w:date="2017-04-07T19:08:00Z"/>
                <w:rFonts w:ascii="Times New Roman" w:hAnsi="Times New Roman" w:cs="Times New Roman"/>
                <w:sz w:val="20"/>
                <w:rPrChange w:id="225" w:author="fernando manuel guzman aja" w:date="2017-04-07T19:12:00Z">
                  <w:rPr>
                    <w:ins w:id="226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227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228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2._Convenciones para Constantes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229" w:author="fernando manuel guzman aja" w:date="2017-04-07T19:08:00Z"/>
                <w:rFonts w:ascii="Times New Roman" w:hAnsi="Times New Roman" w:cs="Times New Roman"/>
                <w:sz w:val="20"/>
                <w:rPrChange w:id="230" w:author="fernando manuel guzman aja" w:date="2017-04-07T19:12:00Z">
                  <w:rPr>
                    <w:ins w:id="231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</w:p>
          <w:p w:rsidR="009313E3" w:rsidRPr="009313E3" w:rsidRDefault="009313E3" w:rsidP="0094366B">
            <w:pPr>
              <w:spacing w:before="40" w:after="40"/>
              <w:rPr>
                <w:ins w:id="232" w:author="fernando manuel guzman aja" w:date="2017-04-07T19:08:00Z"/>
                <w:rFonts w:ascii="Times New Roman" w:hAnsi="Times New Roman" w:cs="Times New Roman"/>
                <w:sz w:val="20"/>
                <w:rPrChange w:id="233" w:author="fernando manuel guzman aja" w:date="2017-04-07T19:12:00Z">
                  <w:rPr>
                    <w:ins w:id="234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235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236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Para la definición de constantes debe tener presente las siguientes consideraciones: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237" w:author="fernando manuel guzman aja" w:date="2017-04-07T19:08:00Z"/>
                <w:rFonts w:ascii="Times New Roman" w:hAnsi="Times New Roman" w:cs="Times New Roman"/>
                <w:sz w:val="20"/>
                <w:rPrChange w:id="238" w:author="fernando manuel guzman aja" w:date="2017-04-07T19:12:00Z">
                  <w:rPr>
                    <w:ins w:id="239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</w:p>
          <w:p w:rsidR="009313E3" w:rsidRPr="009313E3" w:rsidRDefault="009313E3" w:rsidP="0094366B">
            <w:pPr>
              <w:spacing w:before="40" w:after="40"/>
              <w:rPr>
                <w:ins w:id="240" w:author="fernando manuel guzman aja" w:date="2017-04-07T19:08:00Z"/>
                <w:rFonts w:ascii="Times New Roman" w:hAnsi="Times New Roman" w:cs="Times New Roman"/>
                <w:sz w:val="20"/>
                <w:rPrChange w:id="241" w:author="fernando manuel guzman aja" w:date="2017-04-07T19:12:00Z">
                  <w:rPr>
                    <w:ins w:id="242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243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244" w:author="fernando manuel guzman aja" w:date="2017-04-07T19:12:00Z">
                    <w:rPr>
                      <w:rFonts w:ascii="Arial" w:hAnsi="Arial" w:cs="Arial"/>
                      <w:sz w:val="20"/>
                    </w:rPr>
                  </w:rPrChange>
                </w:rPr>
                <w:t>■Los nombres de variables declaradas como constante deben ser todas en mayúsculas con palabras separadas por guion abajo (“_”).</w:t>
              </w:r>
            </w:ins>
          </w:p>
          <w:p w:rsidR="009313E3" w:rsidRPr="009313E3" w:rsidRDefault="009313E3" w:rsidP="0094366B">
            <w:pPr>
              <w:tabs>
                <w:tab w:val="left" w:pos="1905"/>
              </w:tabs>
              <w:spacing w:before="40" w:after="40"/>
              <w:rPr>
                <w:ins w:id="245" w:author="fernando manuel guzman aja" w:date="2017-04-07T19:08:00Z"/>
                <w:rFonts w:ascii="Times New Roman" w:hAnsi="Times New Roman" w:cs="Times New Roman"/>
                <w:sz w:val="20"/>
                <w:rPrChange w:id="246" w:author="fernando manuel guzman aja" w:date="2017-04-07T19:12:00Z">
                  <w:rPr>
                    <w:ins w:id="247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</w:p>
          <w:p w:rsidR="009313E3" w:rsidRPr="009313E3" w:rsidRDefault="009313E3" w:rsidP="0094366B">
            <w:pPr>
              <w:spacing w:before="40" w:after="40"/>
              <w:rPr>
                <w:ins w:id="248" w:author="fernando manuel guzman aja" w:date="2017-04-07T19:08:00Z"/>
                <w:rFonts w:ascii="Times New Roman" w:hAnsi="Times New Roman" w:cs="Times New Roman"/>
                <w:sz w:val="20"/>
                <w:rPrChange w:id="249" w:author="fernando manuel guzman aja" w:date="2017-04-07T19:12:00Z">
                  <w:rPr>
                    <w:ins w:id="250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</w:p>
        </w:tc>
      </w:tr>
      <w:tr w:rsidR="009313E3" w:rsidRPr="009313E3" w:rsidTr="009313E3">
        <w:trPr>
          <w:cantSplit/>
          <w:jc w:val="center"/>
          <w:ins w:id="251" w:author="fernando manuel guzman aja" w:date="2017-04-07T19:08:00Z"/>
          <w:trPrChange w:id="252" w:author="fernando manuel guzman aja" w:date="2017-04-07T19:09:00Z">
            <w:trPr>
              <w:cantSplit/>
              <w:jc w:val="center"/>
            </w:trPr>
          </w:trPrChange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PrChange w:id="253" w:author="fernando manuel guzman aja" w:date="2017-04-07T19:09:00Z">
              <w:tcPr>
                <w:tcW w:w="201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spacing w:before="40" w:after="40"/>
              <w:rPr>
                <w:ins w:id="254" w:author="fernando manuel guzman aja" w:date="2017-04-07T19:08:00Z"/>
                <w:rFonts w:ascii="Times New Roman" w:hAnsi="Times New Roman" w:cs="Times New Roman"/>
                <w:sz w:val="20"/>
                <w:rPrChange w:id="255" w:author="fernando manuel guzman aja" w:date="2017-04-07T19:12:00Z">
                  <w:rPr>
                    <w:ins w:id="256" w:author="fernando manuel guzman aja" w:date="2017-04-07T19:08:00Z"/>
                    <w:rFonts w:ascii="Helvetica" w:hAnsi="Helvetica"/>
                    <w:sz w:val="20"/>
                  </w:rPr>
                </w:rPrChange>
              </w:rPr>
            </w:pP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57" w:author="fernando manuel guzman aja" w:date="2017-04-07T19:09:00Z">
              <w:tcPr>
                <w:tcW w:w="745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spacing w:before="40" w:after="40"/>
              <w:rPr>
                <w:ins w:id="258" w:author="fernando manuel guzman aja" w:date="2017-04-07T19:08:00Z"/>
                <w:rFonts w:ascii="Times New Roman" w:hAnsi="Times New Roman" w:cs="Times New Roman"/>
                <w:sz w:val="20"/>
                <w:rPrChange w:id="259" w:author="fernando manuel guzman aja" w:date="2017-04-07T19:12:00Z">
                  <w:rPr>
                    <w:ins w:id="260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261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262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3._Convenciones para Clases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263" w:author="fernando manuel guzman aja" w:date="2017-04-07T19:08:00Z"/>
                <w:rFonts w:ascii="Times New Roman" w:hAnsi="Times New Roman" w:cs="Times New Roman"/>
                <w:sz w:val="20"/>
                <w:rPrChange w:id="264" w:author="fernando manuel guzman aja" w:date="2017-04-07T19:12:00Z">
                  <w:rPr>
                    <w:ins w:id="265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</w:p>
          <w:p w:rsidR="009313E3" w:rsidRPr="009313E3" w:rsidRDefault="009313E3" w:rsidP="0094366B">
            <w:pPr>
              <w:spacing w:before="40" w:after="40"/>
              <w:rPr>
                <w:ins w:id="266" w:author="fernando manuel guzman aja" w:date="2017-04-07T19:08:00Z"/>
                <w:rFonts w:ascii="Times New Roman" w:hAnsi="Times New Roman" w:cs="Times New Roman"/>
                <w:sz w:val="20"/>
                <w:rPrChange w:id="267" w:author="fernando manuel guzman aja" w:date="2017-04-07T19:12:00Z">
                  <w:rPr>
                    <w:ins w:id="268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269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270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Para la definición de clases debe tener en cuenta las siguientes reglas: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271" w:author="fernando manuel guzman aja" w:date="2017-04-07T19:08:00Z"/>
                <w:rFonts w:ascii="Times New Roman" w:hAnsi="Times New Roman" w:cs="Times New Roman"/>
                <w:sz w:val="20"/>
                <w:rPrChange w:id="272" w:author="fernando manuel guzman aja" w:date="2017-04-07T19:12:00Z">
                  <w:rPr>
                    <w:ins w:id="273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274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275" w:author="fernando manuel guzman aja" w:date="2017-04-07T19:12:00Z">
                    <w:rPr>
                      <w:rFonts w:ascii="Arial" w:hAnsi="Arial" w:cs="Arial"/>
                      <w:sz w:val="20"/>
                    </w:rPr>
                  </w:rPrChange>
                </w:rPr>
                <w:t>■Tratar de que el nombre de la clase sea simple y descriptivo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276" w:author="fernando manuel guzman aja" w:date="2017-04-07T19:08:00Z"/>
                <w:rFonts w:ascii="Times New Roman" w:hAnsi="Times New Roman" w:cs="Times New Roman"/>
                <w:sz w:val="20"/>
                <w:rPrChange w:id="277" w:author="fernando manuel guzman aja" w:date="2017-04-07T19:12:00Z">
                  <w:rPr>
                    <w:ins w:id="278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279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280" w:author="fernando manuel guzman aja" w:date="2017-04-07T19:12:00Z">
                    <w:rPr>
                      <w:rFonts w:ascii="Arial" w:hAnsi="Arial" w:cs="Arial"/>
                      <w:sz w:val="20"/>
                    </w:rPr>
                  </w:rPrChange>
                </w:rPr>
                <w:t>■Use palabras completas, evite abreviaturas o acrónimos, a menos que sean mucho más usadas que el nombre completo.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281" w:author="fernando manuel guzman aja" w:date="2017-04-07T19:08:00Z"/>
                <w:rFonts w:ascii="Times New Roman" w:hAnsi="Times New Roman" w:cs="Times New Roman"/>
                <w:sz w:val="20"/>
                <w:rPrChange w:id="282" w:author="fernando manuel guzman aja" w:date="2017-04-07T19:12:00Z">
                  <w:rPr>
                    <w:ins w:id="283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284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285" w:author="fernando manuel guzman aja" w:date="2017-04-07T19:12:00Z">
                    <w:rPr>
                      <w:rFonts w:ascii="Arial" w:hAnsi="Arial" w:cs="Arial"/>
                      <w:sz w:val="20"/>
                    </w:rPr>
                  </w:rPrChange>
                </w:rPr>
                <w:t>■Los nombres de las clases deben ser sustantivos.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286" w:author="fernando manuel guzman aja" w:date="2017-04-07T19:08:00Z"/>
                <w:rFonts w:ascii="Times New Roman" w:hAnsi="Times New Roman" w:cs="Times New Roman"/>
                <w:sz w:val="20"/>
                <w:rPrChange w:id="287" w:author="fernando manuel guzman aja" w:date="2017-04-07T19:12:00Z">
                  <w:rPr>
                    <w:ins w:id="288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289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290" w:author="fernando manuel guzman aja" w:date="2017-04-07T19:12:00Z">
                    <w:rPr>
                      <w:rFonts w:ascii="Arial" w:hAnsi="Arial" w:cs="Arial"/>
                      <w:sz w:val="20"/>
                    </w:rPr>
                  </w:rPrChange>
                </w:rPr>
                <w:t>■Los nombres de clase deben empezar con una letra mayúscula y el resto de letras deben estar escritas en minúscula. En el caso que pueda tener más de una palabra, las primeras letras de cada palabra interna deben ser con mayúscula.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291" w:author="fernando manuel guzman aja" w:date="2017-04-07T19:08:00Z"/>
                <w:rFonts w:ascii="Times New Roman" w:hAnsi="Times New Roman" w:cs="Times New Roman"/>
                <w:sz w:val="20"/>
                <w:rPrChange w:id="292" w:author="fernando manuel guzman aja" w:date="2017-04-07T19:12:00Z">
                  <w:rPr>
                    <w:ins w:id="293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294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295" w:author="fernando manuel guzman aja" w:date="2017-04-07T19:12:00Z">
                    <w:rPr>
                      <w:rFonts w:ascii="Arial" w:hAnsi="Arial" w:cs="Arial"/>
                      <w:sz w:val="20"/>
                    </w:rPr>
                  </w:rPrChange>
                </w:rPr>
                <w:t>■Los nombres de clase no pueden contener espacios ni caracteres especiales, sólo son permitidas las letras de la “a” a la “z” y los números del 0 al 9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296" w:author="fernando manuel guzman aja" w:date="2017-04-07T19:08:00Z"/>
                <w:rFonts w:ascii="Times New Roman" w:hAnsi="Times New Roman" w:cs="Times New Roman"/>
                <w:sz w:val="20"/>
                <w:rPrChange w:id="297" w:author="fernando manuel guzman aja" w:date="2017-04-07T19:12:00Z">
                  <w:rPr>
                    <w:ins w:id="298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</w:p>
          <w:p w:rsidR="009313E3" w:rsidRPr="009313E3" w:rsidRDefault="009313E3" w:rsidP="0094366B">
            <w:pPr>
              <w:spacing w:before="40" w:after="40"/>
              <w:rPr>
                <w:ins w:id="299" w:author="fernando manuel guzman aja" w:date="2017-04-07T19:08:00Z"/>
                <w:rFonts w:ascii="Times New Roman" w:hAnsi="Times New Roman" w:cs="Times New Roman"/>
                <w:sz w:val="20"/>
                <w:rPrChange w:id="300" w:author="fernando manuel guzman aja" w:date="2017-04-07T19:12:00Z">
                  <w:rPr>
                    <w:ins w:id="301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302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303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4._Convenciones para Atributos de Clases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304" w:author="fernando manuel guzman aja" w:date="2017-04-07T19:08:00Z"/>
                <w:rFonts w:ascii="Times New Roman" w:hAnsi="Times New Roman" w:cs="Times New Roman"/>
                <w:sz w:val="20"/>
                <w:rPrChange w:id="305" w:author="fernando manuel guzman aja" w:date="2017-04-07T19:12:00Z">
                  <w:rPr>
                    <w:ins w:id="306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</w:p>
          <w:p w:rsidR="009313E3" w:rsidRPr="009313E3" w:rsidRDefault="009313E3" w:rsidP="0094366B">
            <w:pPr>
              <w:spacing w:before="40" w:after="40"/>
              <w:rPr>
                <w:ins w:id="307" w:author="fernando manuel guzman aja" w:date="2017-04-07T19:08:00Z"/>
                <w:rFonts w:ascii="Times New Roman" w:hAnsi="Times New Roman" w:cs="Times New Roman"/>
                <w:sz w:val="20"/>
                <w:rPrChange w:id="308" w:author="fernando manuel guzman aja" w:date="2017-04-07T19:12:00Z">
                  <w:rPr>
                    <w:ins w:id="309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</w:p>
          <w:p w:rsidR="009313E3" w:rsidRPr="009313E3" w:rsidRDefault="009313E3" w:rsidP="0094366B">
            <w:pPr>
              <w:spacing w:before="40" w:after="40"/>
              <w:rPr>
                <w:ins w:id="310" w:author="fernando manuel guzman aja" w:date="2017-04-07T19:08:00Z"/>
                <w:rFonts w:ascii="Times New Roman" w:hAnsi="Times New Roman" w:cs="Times New Roman"/>
                <w:sz w:val="20"/>
                <w:rPrChange w:id="311" w:author="fernando manuel guzman aja" w:date="2017-04-07T19:12:00Z">
                  <w:rPr>
                    <w:ins w:id="312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313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314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Para definir los nombres de los atributos deberá tener en cuenta las siguientes reglas: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315" w:author="fernando manuel guzman aja" w:date="2017-04-07T19:08:00Z"/>
                <w:rFonts w:ascii="Times New Roman" w:hAnsi="Times New Roman" w:cs="Times New Roman"/>
                <w:sz w:val="20"/>
                <w:rPrChange w:id="316" w:author="fernando manuel guzman aja" w:date="2017-04-07T19:12:00Z">
                  <w:rPr>
                    <w:ins w:id="317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</w:p>
          <w:p w:rsidR="009313E3" w:rsidRPr="009313E3" w:rsidRDefault="009313E3" w:rsidP="0094366B">
            <w:pPr>
              <w:spacing w:before="40" w:after="40"/>
              <w:rPr>
                <w:ins w:id="318" w:author="fernando manuel guzman aja" w:date="2017-04-07T19:08:00Z"/>
                <w:rFonts w:ascii="Times New Roman" w:hAnsi="Times New Roman" w:cs="Times New Roman"/>
                <w:sz w:val="20"/>
                <w:rPrChange w:id="319" w:author="fernando manuel guzman aja" w:date="2017-04-07T19:12:00Z">
                  <w:rPr>
                    <w:ins w:id="320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321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322" w:author="fernando manuel guzman aja" w:date="2017-04-07T19:12:00Z">
                    <w:rPr>
                      <w:rFonts w:ascii="Arial" w:hAnsi="Arial" w:cs="Arial"/>
                      <w:sz w:val="20"/>
                    </w:rPr>
                  </w:rPrChange>
                </w:rPr>
                <w:t>■</w:t>
              </w:r>
              <w:r w:rsidRPr="009313E3">
                <w:rPr>
                  <w:rFonts w:ascii="Times New Roman" w:hAnsi="Times New Roman" w:cs="Times New Roman"/>
                  <w:sz w:val="20"/>
                  <w:rPrChange w:id="323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ab/>
                <w:t>Los nombres de atributos deben empezar con una letra minúscula y el resto de letras deben estar escritas en minúscula.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324" w:author="fernando manuel guzman aja" w:date="2017-04-07T19:08:00Z"/>
                <w:rFonts w:ascii="Times New Roman" w:hAnsi="Times New Roman" w:cs="Times New Roman"/>
                <w:sz w:val="20"/>
                <w:rPrChange w:id="325" w:author="fernando manuel guzman aja" w:date="2017-04-07T19:12:00Z">
                  <w:rPr>
                    <w:ins w:id="326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327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328" w:author="fernando manuel guzman aja" w:date="2017-04-07T19:12:00Z">
                    <w:rPr>
                      <w:rFonts w:ascii="Arial" w:hAnsi="Arial" w:cs="Arial"/>
                      <w:sz w:val="20"/>
                    </w:rPr>
                  </w:rPrChange>
                </w:rPr>
                <w:t>■    Los nombres de atributo no pueden ser verbos.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329" w:author="fernando manuel guzman aja" w:date="2017-04-07T19:08:00Z"/>
                <w:rFonts w:ascii="Times New Roman" w:hAnsi="Times New Roman" w:cs="Times New Roman"/>
                <w:sz w:val="20"/>
                <w:rPrChange w:id="330" w:author="fernando manuel guzman aja" w:date="2017-04-07T19:12:00Z">
                  <w:rPr>
                    <w:ins w:id="331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332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333" w:author="fernando manuel guzman aja" w:date="2017-04-07T19:12:00Z">
                    <w:rPr>
                      <w:rFonts w:ascii="Arial" w:hAnsi="Arial" w:cs="Arial"/>
                      <w:sz w:val="20"/>
                    </w:rPr>
                  </w:rPrChange>
                </w:rPr>
                <w:t>■</w:t>
              </w:r>
              <w:r w:rsidRPr="009313E3">
                <w:rPr>
                  <w:rFonts w:ascii="Times New Roman" w:hAnsi="Times New Roman" w:cs="Times New Roman"/>
                  <w:sz w:val="20"/>
                  <w:rPrChange w:id="334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ab/>
                <w:t>Los nombres de atributo no pueden contener espacios ni caracteres especiales, sólo son permitidas las letras de la “a” a la “z” y los números del 0 al 9.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335" w:author="fernando manuel guzman aja" w:date="2017-04-07T19:08:00Z"/>
                <w:rFonts w:ascii="Times New Roman" w:hAnsi="Times New Roman" w:cs="Times New Roman"/>
                <w:sz w:val="20"/>
                <w:rPrChange w:id="336" w:author="fernando manuel guzman aja" w:date="2017-04-07T19:12:00Z">
                  <w:rPr>
                    <w:ins w:id="337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338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339" w:author="fernando manuel guzman aja" w:date="2017-04-07T19:12:00Z">
                    <w:rPr>
                      <w:rFonts w:ascii="Arial" w:hAnsi="Arial" w:cs="Arial"/>
                      <w:sz w:val="20"/>
                    </w:rPr>
                  </w:rPrChange>
                </w:rPr>
                <w:t>■</w:t>
              </w:r>
              <w:r w:rsidRPr="009313E3">
                <w:rPr>
                  <w:rFonts w:ascii="Times New Roman" w:hAnsi="Times New Roman" w:cs="Times New Roman"/>
                  <w:sz w:val="20"/>
                  <w:rPrChange w:id="340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ab/>
                <w:t>Si el nombre de atributo está compuesto por más de una palabra, cada palabra adicional debe empezar con mayúscula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341" w:author="fernando manuel guzman aja" w:date="2017-04-07T19:08:00Z"/>
                <w:rFonts w:ascii="Times New Roman" w:hAnsi="Times New Roman" w:cs="Times New Roman"/>
                <w:sz w:val="20"/>
                <w:rPrChange w:id="342" w:author="fernando manuel guzman aja" w:date="2017-04-07T19:12:00Z">
                  <w:rPr>
                    <w:ins w:id="343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</w:p>
          <w:p w:rsidR="009313E3" w:rsidRPr="009313E3" w:rsidRDefault="009313E3" w:rsidP="0094366B">
            <w:pPr>
              <w:spacing w:before="40" w:after="40"/>
              <w:rPr>
                <w:ins w:id="344" w:author="fernando manuel guzman aja" w:date="2017-04-07T19:08:00Z"/>
                <w:rFonts w:ascii="Times New Roman" w:hAnsi="Times New Roman" w:cs="Times New Roman"/>
                <w:sz w:val="20"/>
                <w:rPrChange w:id="345" w:author="fernando manuel guzman aja" w:date="2017-04-07T19:12:00Z">
                  <w:rPr>
                    <w:ins w:id="346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</w:p>
          <w:p w:rsidR="009313E3" w:rsidRPr="009313E3" w:rsidRDefault="009313E3" w:rsidP="0094366B">
            <w:pPr>
              <w:spacing w:before="40" w:after="40"/>
              <w:rPr>
                <w:ins w:id="347" w:author="fernando manuel guzman aja" w:date="2017-04-07T19:08:00Z"/>
                <w:rFonts w:ascii="Times New Roman" w:hAnsi="Times New Roman" w:cs="Times New Roman"/>
                <w:sz w:val="20"/>
                <w:rPrChange w:id="348" w:author="fernando manuel guzman aja" w:date="2017-04-07T19:12:00Z">
                  <w:rPr>
                    <w:ins w:id="349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350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351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5._Convenciones para Métodos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352" w:author="fernando manuel guzman aja" w:date="2017-04-07T19:08:00Z"/>
                <w:rFonts w:ascii="Times New Roman" w:hAnsi="Times New Roman" w:cs="Times New Roman"/>
                <w:sz w:val="20"/>
                <w:rPrChange w:id="353" w:author="fernando manuel guzman aja" w:date="2017-04-07T19:12:00Z">
                  <w:rPr>
                    <w:ins w:id="354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</w:p>
          <w:p w:rsidR="009313E3" w:rsidRPr="009313E3" w:rsidRDefault="009313E3" w:rsidP="0094366B">
            <w:pPr>
              <w:spacing w:before="40" w:after="40"/>
              <w:rPr>
                <w:ins w:id="355" w:author="fernando manuel guzman aja" w:date="2017-04-07T19:08:00Z"/>
                <w:rFonts w:ascii="Times New Roman" w:hAnsi="Times New Roman" w:cs="Times New Roman"/>
                <w:sz w:val="20"/>
                <w:rPrChange w:id="356" w:author="fernando manuel guzman aja" w:date="2017-04-07T19:12:00Z">
                  <w:rPr>
                    <w:ins w:id="357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</w:p>
          <w:p w:rsidR="009313E3" w:rsidRPr="009313E3" w:rsidRDefault="009313E3" w:rsidP="0094366B">
            <w:pPr>
              <w:spacing w:before="40" w:after="40"/>
              <w:rPr>
                <w:ins w:id="358" w:author="fernando manuel guzman aja" w:date="2017-04-07T19:08:00Z"/>
                <w:rFonts w:ascii="Times New Roman" w:hAnsi="Times New Roman" w:cs="Times New Roman"/>
                <w:sz w:val="20"/>
                <w:rPrChange w:id="359" w:author="fernando manuel guzman aja" w:date="2017-04-07T19:12:00Z">
                  <w:rPr>
                    <w:ins w:id="360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361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362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Para definir los nombres de los métodos deberá tener presente las siguientes reglas: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363" w:author="fernando manuel guzman aja" w:date="2017-04-07T19:08:00Z"/>
                <w:rFonts w:ascii="Times New Roman" w:hAnsi="Times New Roman" w:cs="Times New Roman"/>
                <w:sz w:val="20"/>
                <w:rPrChange w:id="364" w:author="fernando manuel guzman aja" w:date="2017-04-07T19:12:00Z">
                  <w:rPr>
                    <w:ins w:id="365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</w:p>
          <w:p w:rsidR="009313E3" w:rsidRPr="009313E3" w:rsidRDefault="009313E3" w:rsidP="0094366B">
            <w:pPr>
              <w:spacing w:before="40" w:after="40"/>
              <w:rPr>
                <w:ins w:id="366" w:author="fernando manuel guzman aja" w:date="2017-04-07T19:08:00Z"/>
                <w:rFonts w:ascii="Times New Roman" w:hAnsi="Times New Roman" w:cs="Times New Roman"/>
                <w:sz w:val="20"/>
                <w:rPrChange w:id="367" w:author="fernando manuel guzman aja" w:date="2017-04-07T19:12:00Z">
                  <w:rPr>
                    <w:ins w:id="368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369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370" w:author="fernando manuel guzman aja" w:date="2017-04-07T19:12:00Z">
                    <w:rPr>
                      <w:rFonts w:ascii="Arial" w:hAnsi="Arial" w:cs="Arial"/>
                      <w:sz w:val="20"/>
                    </w:rPr>
                  </w:rPrChange>
                </w:rPr>
                <w:t xml:space="preserve">■    Los nombres de los métodos deben empezar con una letra minúscula y el resto 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371" w:author="fernando manuel guzman aja" w:date="2017-04-07T19:08:00Z"/>
                <w:rFonts w:ascii="Times New Roman" w:hAnsi="Times New Roman" w:cs="Times New Roman"/>
                <w:sz w:val="20"/>
                <w:rPrChange w:id="372" w:author="fernando manuel guzman aja" w:date="2017-04-07T19:12:00Z">
                  <w:rPr>
                    <w:ins w:id="373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374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375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de letras deben estar escritas en minúscula.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376" w:author="fernando manuel guzman aja" w:date="2017-04-07T19:08:00Z"/>
                <w:rFonts w:ascii="Times New Roman" w:hAnsi="Times New Roman" w:cs="Times New Roman"/>
                <w:sz w:val="20"/>
                <w:rPrChange w:id="377" w:author="fernando manuel guzman aja" w:date="2017-04-07T19:12:00Z">
                  <w:rPr>
                    <w:ins w:id="378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379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380" w:author="fernando manuel guzman aja" w:date="2017-04-07T19:12:00Z">
                    <w:rPr>
                      <w:rFonts w:ascii="Arial" w:hAnsi="Arial" w:cs="Arial"/>
                      <w:sz w:val="20"/>
                    </w:rPr>
                  </w:rPrChange>
                </w:rPr>
                <w:t>■Los nombres de los métodos deben ser verbos o palabras que identifiquen de manera general el objetivo del método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381" w:author="fernando manuel guzman aja" w:date="2017-04-07T19:08:00Z"/>
                <w:rFonts w:ascii="Times New Roman" w:hAnsi="Times New Roman" w:cs="Times New Roman"/>
                <w:sz w:val="20"/>
                <w:rPrChange w:id="382" w:author="fernando manuel guzman aja" w:date="2017-04-07T19:12:00Z">
                  <w:rPr>
                    <w:ins w:id="383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384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385" w:author="fernando manuel guzman aja" w:date="2017-04-07T19:12:00Z">
                    <w:rPr>
                      <w:rFonts w:ascii="Arial" w:hAnsi="Arial" w:cs="Arial"/>
                      <w:sz w:val="20"/>
                    </w:rPr>
                  </w:rPrChange>
                </w:rPr>
                <w:t>■Los nombres de los métodos no pueden contener espacios ni caracteres especiales, sólo son permitidas las letras de la “a” a la “z” y los números del 0 al 9.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386" w:author="fernando manuel guzman aja" w:date="2017-04-07T19:08:00Z"/>
                <w:rFonts w:ascii="Times New Roman" w:hAnsi="Times New Roman" w:cs="Times New Roman"/>
                <w:sz w:val="20"/>
                <w:rPrChange w:id="387" w:author="fernando manuel guzman aja" w:date="2017-04-07T19:12:00Z">
                  <w:rPr>
                    <w:ins w:id="388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389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390" w:author="fernando manuel guzman aja" w:date="2017-04-07T19:12:00Z">
                    <w:rPr>
                      <w:rFonts w:ascii="Arial" w:hAnsi="Arial" w:cs="Arial"/>
                      <w:sz w:val="20"/>
                    </w:rPr>
                  </w:rPrChange>
                </w:rPr>
                <w:t>■Si el nombre de método requiere estar compuesto por más de una palabra, cada palabra adicional debe empezar con mayúscula.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391" w:author="fernando manuel guzman aja" w:date="2017-04-07T19:08:00Z"/>
                <w:rFonts w:ascii="Times New Roman" w:hAnsi="Times New Roman" w:cs="Times New Roman"/>
                <w:sz w:val="20"/>
                <w:rPrChange w:id="392" w:author="fernando manuel guzman aja" w:date="2017-04-07T19:12:00Z">
                  <w:rPr>
                    <w:ins w:id="393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</w:p>
        </w:tc>
      </w:tr>
      <w:tr w:rsidR="009313E3" w:rsidRPr="009313E3" w:rsidTr="009313E3">
        <w:trPr>
          <w:cantSplit/>
          <w:jc w:val="center"/>
          <w:ins w:id="394" w:author="fernando manuel guzman aja" w:date="2017-04-07T19:08:00Z"/>
          <w:trPrChange w:id="395" w:author="fernando manuel guzman aja" w:date="2017-04-07T19:09:00Z">
            <w:trPr>
              <w:cantSplit/>
              <w:jc w:val="center"/>
            </w:trPr>
          </w:trPrChange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PrChange w:id="396" w:author="fernando manuel guzman aja" w:date="2017-04-07T19:09:00Z">
              <w:tcPr>
                <w:tcW w:w="201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spacing w:before="40" w:after="40"/>
              <w:rPr>
                <w:ins w:id="397" w:author="fernando manuel guzman aja" w:date="2017-04-07T19:08:00Z"/>
                <w:rFonts w:ascii="Times New Roman" w:hAnsi="Times New Roman" w:cs="Times New Roman"/>
                <w:sz w:val="20"/>
                <w:rPrChange w:id="398" w:author="fernando manuel guzman aja" w:date="2017-04-07T19:12:00Z">
                  <w:rPr>
                    <w:ins w:id="399" w:author="fernando manuel guzman aja" w:date="2017-04-07T19:08:00Z"/>
                    <w:rFonts w:ascii="Helvetica" w:hAnsi="Helvetica"/>
                    <w:sz w:val="20"/>
                  </w:rPr>
                </w:rPrChange>
              </w:rPr>
            </w:pPr>
            <w:ins w:id="400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401" w:author="fernando manuel guzman aja" w:date="2017-04-07T19:12:00Z">
                    <w:rPr>
                      <w:rFonts w:ascii="Helvetica" w:hAnsi="Helvetica"/>
                      <w:sz w:val="20"/>
                    </w:rPr>
                  </w:rPrChange>
                </w:rPr>
                <w:lastRenderedPageBreak/>
                <w:t>Ejemplos de identificadores</w:t>
              </w:r>
            </w:ins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02" w:author="fernando manuel guzman aja" w:date="2017-04-07T19:09:00Z">
              <w:tcPr>
                <w:tcW w:w="745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spacing w:before="40" w:after="40"/>
              <w:rPr>
                <w:ins w:id="403" w:author="fernando manuel guzman aja" w:date="2017-04-07T19:08:00Z"/>
                <w:rFonts w:ascii="Times New Roman" w:hAnsi="Times New Roman" w:cs="Times New Roman"/>
                <w:sz w:val="20"/>
                <w:rPrChange w:id="404" w:author="fernando manuel guzman aja" w:date="2017-04-07T19:12:00Z">
                  <w:rPr>
                    <w:ins w:id="405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406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407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1._Convenciones para Variables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408" w:author="fernando manuel guzman aja" w:date="2017-04-07T19:08:00Z"/>
                <w:rFonts w:ascii="Times New Roman" w:hAnsi="Times New Roman" w:cs="Times New Roman"/>
                <w:sz w:val="20"/>
                <w:rPrChange w:id="409" w:author="fernando manuel guzman aja" w:date="2017-04-07T19:12:00Z">
                  <w:rPr>
                    <w:ins w:id="410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411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412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  </w:t>
              </w:r>
              <w:proofErr w:type="spellStart"/>
              <w:r w:rsidR="0094366B" w:rsidRPr="009313E3">
                <w:rPr>
                  <w:rFonts w:ascii="Times New Roman" w:hAnsi="Times New Roman" w:cs="Times New Roman"/>
                  <w:sz w:val="20"/>
                  <w:rPrChange w:id="413" w:author="fernando manuel guzman aja" w:date="2017-04-07T19:12:00Z">
                    <w:rPr>
                      <w:rFonts w:ascii="Times New Roman" w:hAnsi="Times New Roman" w:cs="Times New Roman"/>
                      <w:sz w:val="20"/>
                    </w:rPr>
                  </w:rPrChange>
                </w:rPr>
                <w:t>I</w:t>
              </w:r>
              <w:r w:rsidRPr="009313E3">
                <w:rPr>
                  <w:rFonts w:ascii="Times New Roman" w:hAnsi="Times New Roman" w:cs="Times New Roman"/>
                  <w:sz w:val="20"/>
                  <w:rPrChange w:id="414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nt</w:t>
              </w:r>
            </w:ins>
            <w:proofErr w:type="spellEnd"/>
            <w:r w:rsidR="0094366B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94366B">
              <w:rPr>
                <w:rFonts w:ascii="Times New Roman" w:hAnsi="Times New Roman" w:cs="Times New Roman"/>
                <w:sz w:val="20"/>
              </w:rPr>
              <w:t>díasTranscurridos</w:t>
            </w:r>
            <w:proofErr w:type="spellEnd"/>
          </w:p>
          <w:p w:rsidR="009313E3" w:rsidRPr="009313E3" w:rsidRDefault="009313E3" w:rsidP="0094366B">
            <w:pPr>
              <w:spacing w:before="40" w:after="40"/>
              <w:rPr>
                <w:ins w:id="415" w:author="fernando manuel guzman aja" w:date="2017-04-07T19:08:00Z"/>
                <w:rFonts w:ascii="Times New Roman" w:hAnsi="Times New Roman" w:cs="Times New Roman"/>
                <w:sz w:val="20"/>
                <w:rPrChange w:id="416" w:author="fernando manuel guzman aja" w:date="2017-04-07T19:12:00Z">
                  <w:rPr>
                    <w:ins w:id="417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418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419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  </w:t>
              </w:r>
              <w:proofErr w:type="spellStart"/>
              <w:r w:rsidR="0094366B" w:rsidRPr="009313E3">
                <w:rPr>
                  <w:rFonts w:ascii="Times New Roman" w:hAnsi="Times New Roman" w:cs="Times New Roman"/>
                  <w:sz w:val="20"/>
                  <w:rPrChange w:id="420" w:author="fernando manuel guzman aja" w:date="2017-04-07T19:12:00Z">
                    <w:rPr>
                      <w:rFonts w:ascii="Times New Roman" w:hAnsi="Times New Roman" w:cs="Times New Roman"/>
                      <w:sz w:val="20"/>
                    </w:rPr>
                  </w:rPrChange>
                </w:rPr>
                <w:t>F</w:t>
              </w:r>
            </w:ins>
            <w:r w:rsidR="0094366B">
              <w:rPr>
                <w:rFonts w:ascii="Times New Roman" w:hAnsi="Times New Roman" w:cs="Times New Roman"/>
                <w:sz w:val="20"/>
              </w:rPr>
              <w:t>loat</w:t>
            </w:r>
            <w:proofErr w:type="spellEnd"/>
            <w:r w:rsidR="0094366B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94366B">
              <w:rPr>
                <w:rFonts w:ascii="Times New Roman" w:hAnsi="Times New Roman" w:cs="Times New Roman"/>
                <w:sz w:val="20"/>
              </w:rPr>
              <w:t>pesoUsuario</w:t>
            </w:r>
            <w:proofErr w:type="spellEnd"/>
          </w:p>
          <w:p w:rsidR="009313E3" w:rsidRPr="009313E3" w:rsidRDefault="009313E3" w:rsidP="0094366B">
            <w:pPr>
              <w:spacing w:before="40" w:after="40"/>
              <w:rPr>
                <w:ins w:id="421" w:author="fernando manuel guzman aja" w:date="2017-04-07T19:08:00Z"/>
                <w:rFonts w:ascii="Times New Roman" w:hAnsi="Times New Roman" w:cs="Times New Roman"/>
                <w:sz w:val="20"/>
                <w:rPrChange w:id="422" w:author="fernando manuel guzman aja" w:date="2017-04-07T19:12:00Z">
                  <w:rPr>
                    <w:ins w:id="423" w:author="fernando manuel guzman aja" w:date="2017-04-07T19:08:00Z"/>
                    <w:rFonts w:ascii="Calibri" w:hAnsi="Calibri" w:cs="Calibri"/>
                    <w:sz w:val="20"/>
                    <w:lang w:val="en-US"/>
                  </w:rPr>
                </w:rPrChange>
              </w:rPr>
            </w:pPr>
            <w:ins w:id="424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425" w:author="fernando manuel guzman aja" w:date="2017-04-07T19:12:00Z">
                    <w:rPr>
                      <w:rFonts w:ascii="Calibri" w:hAnsi="Calibri" w:cs="Calibri"/>
                      <w:sz w:val="20"/>
                      <w:lang w:val="en-US"/>
                    </w:rPr>
                  </w:rPrChange>
                </w:rPr>
                <w:t>2._Convenciones para Constantes</w:t>
              </w:r>
            </w:ins>
          </w:p>
          <w:p w:rsidR="009313E3" w:rsidRPr="009313E3" w:rsidRDefault="009313E3" w:rsidP="0094366B">
            <w:pPr>
              <w:rPr>
                <w:ins w:id="426" w:author="fernando manuel guzman aja" w:date="2017-04-07T19:08:00Z"/>
                <w:rFonts w:ascii="Times New Roman" w:eastAsia="Arial" w:hAnsi="Times New Roman" w:cs="Times New Roman"/>
                <w:szCs w:val="24"/>
                <w:lang w:val="en-US"/>
                <w:rPrChange w:id="427" w:author="fernando manuel guzman aja" w:date="2017-04-07T19:12:00Z">
                  <w:rPr>
                    <w:ins w:id="428" w:author="fernando manuel guzman aja" w:date="2017-04-07T19:08:00Z"/>
                    <w:rFonts w:ascii="Calibri" w:eastAsia="Arial" w:hAnsi="Calibri" w:cs="Calibri"/>
                    <w:szCs w:val="24"/>
                    <w:lang w:val="en-US"/>
                  </w:rPr>
                </w:rPrChange>
              </w:rPr>
            </w:pPr>
            <w:ins w:id="429" w:author="fernando manuel guzman aja" w:date="2017-04-07T19:08:00Z">
              <w:r w:rsidRPr="0094366B">
                <w:rPr>
                  <w:rFonts w:ascii="Times New Roman" w:hAnsi="Times New Roman" w:cs="Times New Roman"/>
                  <w:sz w:val="20"/>
                  <w:lang w:val="en-US"/>
                  <w:rPrChange w:id="430" w:author="fernando manuel guzman aja" w:date="2017-04-07T19:12:00Z">
                    <w:rPr>
                      <w:rFonts w:ascii="Calibri" w:hAnsi="Calibri" w:cs="Calibri"/>
                      <w:sz w:val="20"/>
                      <w:lang w:val="en-US"/>
                    </w:rPr>
                  </w:rPrChange>
                </w:rPr>
                <w:t xml:space="preserve">   </w:t>
              </w:r>
              <w:r w:rsidRPr="009313E3">
                <w:rPr>
                  <w:rFonts w:ascii="Times New Roman" w:eastAsia="Arial" w:hAnsi="Times New Roman" w:cs="Times New Roman"/>
                  <w:spacing w:val="2"/>
                  <w:szCs w:val="24"/>
                  <w:lang w:val="en-US"/>
                  <w:rPrChange w:id="431" w:author="fernando manuel guzman aja" w:date="2017-04-07T19:12:00Z">
                    <w:rPr>
                      <w:rFonts w:ascii="Calibri" w:eastAsia="Arial" w:hAnsi="Calibri" w:cs="Calibri"/>
                      <w:spacing w:val="2"/>
                      <w:szCs w:val="24"/>
                      <w:lang w:val="en-US"/>
                    </w:rPr>
                  </w:rPrChange>
                </w:rPr>
                <w:t>p</w:t>
              </w:r>
              <w:r w:rsidRPr="009313E3">
                <w:rPr>
                  <w:rFonts w:ascii="Times New Roman" w:eastAsia="Arial" w:hAnsi="Times New Roman" w:cs="Times New Roman"/>
                  <w:spacing w:val="-13"/>
                  <w:szCs w:val="24"/>
                  <w:lang w:val="en-US"/>
                  <w:rPrChange w:id="432" w:author="fernando manuel guzman aja" w:date="2017-04-07T19:12:00Z">
                    <w:rPr>
                      <w:rFonts w:ascii="Calibri" w:eastAsia="Arial" w:hAnsi="Calibri" w:cs="Calibri"/>
                      <w:spacing w:val="-13"/>
                      <w:szCs w:val="24"/>
                      <w:lang w:val="en-US"/>
                    </w:rPr>
                  </w:rPrChange>
                </w:rPr>
                <w:t>u</w:t>
              </w:r>
              <w:r w:rsidRPr="009313E3">
                <w:rPr>
                  <w:rFonts w:ascii="Times New Roman" w:eastAsia="Arial" w:hAnsi="Times New Roman" w:cs="Times New Roman"/>
                  <w:spacing w:val="2"/>
                  <w:szCs w:val="24"/>
                  <w:lang w:val="en-US"/>
                  <w:rPrChange w:id="433" w:author="fernando manuel guzman aja" w:date="2017-04-07T19:12:00Z">
                    <w:rPr>
                      <w:rFonts w:ascii="Calibri" w:eastAsia="Arial" w:hAnsi="Calibri" w:cs="Calibri"/>
                      <w:spacing w:val="2"/>
                      <w:szCs w:val="24"/>
                      <w:lang w:val="en-US"/>
                    </w:rPr>
                  </w:rPrChange>
                </w:rPr>
                <w:t>b</w:t>
              </w:r>
              <w:r w:rsidRPr="009313E3">
                <w:rPr>
                  <w:rFonts w:ascii="Times New Roman" w:eastAsia="Arial" w:hAnsi="Times New Roman" w:cs="Times New Roman"/>
                  <w:spacing w:val="-8"/>
                  <w:szCs w:val="24"/>
                  <w:lang w:val="en-US"/>
                  <w:rPrChange w:id="434" w:author="fernando manuel guzman aja" w:date="2017-04-07T19:12:00Z">
                    <w:rPr>
                      <w:rFonts w:ascii="Calibri" w:eastAsia="Arial" w:hAnsi="Calibri" w:cs="Calibri"/>
                      <w:spacing w:val="-8"/>
                      <w:szCs w:val="24"/>
                      <w:lang w:val="en-US"/>
                    </w:rPr>
                  </w:rPrChange>
                </w:rPr>
                <w:t>l</w:t>
              </w:r>
              <w:r w:rsidRPr="009313E3">
                <w:rPr>
                  <w:rFonts w:ascii="Times New Roman" w:eastAsia="Arial" w:hAnsi="Times New Roman" w:cs="Times New Roman"/>
                  <w:spacing w:val="7"/>
                  <w:szCs w:val="24"/>
                  <w:lang w:val="en-US"/>
                  <w:rPrChange w:id="435" w:author="fernando manuel guzman aja" w:date="2017-04-07T19:12:00Z">
                    <w:rPr>
                      <w:rFonts w:ascii="Calibri" w:eastAsia="Arial" w:hAnsi="Calibri" w:cs="Calibri"/>
                      <w:spacing w:val="7"/>
                      <w:szCs w:val="24"/>
                      <w:lang w:val="en-US"/>
                    </w:rPr>
                  </w:rPrChange>
                </w:rPr>
                <w:t>i</w:t>
              </w:r>
              <w:r w:rsidRPr="009313E3">
                <w:rPr>
                  <w:rFonts w:ascii="Times New Roman" w:eastAsia="Arial" w:hAnsi="Times New Roman" w:cs="Times New Roman"/>
                  <w:szCs w:val="24"/>
                  <w:lang w:val="en-US"/>
                  <w:rPrChange w:id="436" w:author="fernando manuel guzman aja" w:date="2017-04-07T19:12:00Z">
                    <w:rPr>
                      <w:rFonts w:ascii="Calibri" w:eastAsia="Arial" w:hAnsi="Calibri" w:cs="Calibri"/>
                      <w:szCs w:val="24"/>
                      <w:lang w:val="en-US"/>
                    </w:rPr>
                  </w:rPrChange>
                </w:rPr>
                <w:t>c</w:t>
              </w:r>
              <w:r w:rsidRPr="009313E3">
                <w:rPr>
                  <w:rFonts w:ascii="Times New Roman" w:eastAsia="Arial" w:hAnsi="Times New Roman" w:cs="Times New Roman"/>
                  <w:spacing w:val="-13"/>
                  <w:szCs w:val="24"/>
                  <w:lang w:val="en-US"/>
                  <w:rPrChange w:id="437" w:author="fernando manuel guzman aja" w:date="2017-04-07T19:12:00Z">
                    <w:rPr>
                      <w:rFonts w:ascii="Calibri" w:eastAsia="Arial" w:hAnsi="Calibri" w:cs="Calibri"/>
                      <w:spacing w:val="-13"/>
                      <w:szCs w:val="24"/>
                      <w:lang w:val="en-US"/>
                    </w:rPr>
                  </w:rPrChange>
                </w:rPr>
                <w:t xml:space="preserve"> </w:t>
              </w:r>
              <w:r w:rsidRPr="009313E3">
                <w:rPr>
                  <w:rFonts w:ascii="Times New Roman" w:eastAsia="Arial" w:hAnsi="Times New Roman" w:cs="Times New Roman"/>
                  <w:szCs w:val="24"/>
                  <w:lang w:val="en-US"/>
                  <w:rPrChange w:id="438" w:author="fernando manuel guzman aja" w:date="2017-04-07T19:12:00Z">
                    <w:rPr>
                      <w:rFonts w:ascii="Calibri" w:eastAsia="Arial" w:hAnsi="Calibri" w:cs="Calibri"/>
                      <w:szCs w:val="24"/>
                      <w:lang w:val="en-US"/>
                    </w:rPr>
                  </w:rPrChange>
                </w:rPr>
                <w:t>s</w:t>
              </w:r>
              <w:r w:rsidRPr="009313E3">
                <w:rPr>
                  <w:rFonts w:ascii="Times New Roman" w:eastAsia="Arial" w:hAnsi="Times New Roman" w:cs="Times New Roman"/>
                  <w:spacing w:val="-7"/>
                  <w:szCs w:val="24"/>
                  <w:lang w:val="en-US"/>
                  <w:rPrChange w:id="439" w:author="fernando manuel guzman aja" w:date="2017-04-07T19:12:00Z">
                    <w:rPr>
                      <w:rFonts w:ascii="Calibri" w:eastAsia="Arial" w:hAnsi="Calibri" w:cs="Calibri"/>
                      <w:spacing w:val="-7"/>
                      <w:szCs w:val="24"/>
                      <w:lang w:val="en-US"/>
                    </w:rPr>
                  </w:rPrChange>
                </w:rPr>
                <w:t>t</w:t>
              </w:r>
              <w:r w:rsidRPr="009313E3">
                <w:rPr>
                  <w:rFonts w:ascii="Times New Roman" w:eastAsia="Arial" w:hAnsi="Times New Roman" w:cs="Times New Roman"/>
                  <w:spacing w:val="2"/>
                  <w:szCs w:val="24"/>
                  <w:lang w:val="en-US"/>
                  <w:rPrChange w:id="440" w:author="fernando manuel guzman aja" w:date="2017-04-07T19:12:00Z">
                    <w:rPr>
                      <w:rFonts w:ascii="Calibri" w:eastAsia="Arial" w:hAnsi="Calibri" w:cs="Calibri"/>
                      <w:spacing w:val="2"/>
                      <w:szCs w:val="24"/>
                      <w:lang w:val="en-US"/>
                    </w:rPr>
                  </w:rPrChange>
                </w:rPr>
                <w:t>a</w:t>
              </w:r>
              <w:r w:rsidRPr="009313E3">
                <w:rPr>
                  <w:rFonts w:ascii="Times New Roman" w:eastAsia="Arial" w:hAnsi="Times New Roman" w:cs="Times New Roman"/>
                  <w:spacing w:val="-7"/>
                  <w:szCs w:val="24"/>
                  <w:lang w:val="en-US"/>
                  <w:rPrChange w:id="441" w:author="fernando manuel guzman aja" w:date="2017-04-07T19:12:00Z">
                    <w:rPr>
                      <w:rFonts w:ascii="Calibri" w:eastAsia="Arial" w:hAnsi="Calibri" w:cs="Calibri"/>
                      <w:spacing w:val="-7"/>
                      <w:szCs w:val="24"/>
                      <w:lang w:val="en-US"/>
                    </w:rPr>
                  </w:rPrChange>
                </w:rPr>
                <w:t>t</w:t>
              </w:r>
              <w:r w:rsidRPr="009313E3">
                <w:rPr>
                  <w:rFonts w:ascii="Times New Roman" w:eastAsia="Arial" w:hAnsi="Times New Roman" w:cs="Times New Roman"/>
                  <w:spacing w:val="7"/>
                  <w:szCs w:val="24"/>
                  <w:lang w:val="en-US"/>
                  <w:rPrChange w:id="442" w:author="fernando manuel guzman aja" w:date="2017-04-07T19:12:00Z">
                    <w:rPr>
                      <w:rFonts w:ascii="Calibri" w:eastAsia="Arial" w:hAnsi="Calibri" w:cs="Calibri"/>
                      <w:spacing w:val="7"/>
                      <w:szCs w:val="24"/>
                      <w:lang w:val="en-US"/>
                    </w:rPr>
                  </w:rPrChange>
                </w:rPr>
                <w:t>i</w:t>
              </w:r>
              <w:r w:rsidRPr="009313E3">
                <w:rPr>
                  <w:rFonts w:ascii="Times New Roman" w:eastAsia="Arial" w:hAnsi="Times New Roman" w:cs="Times New Roman"/>
                  <w:szCs w:val="24"/>
                  <w:lang w:val="en-US"/>
                  <w:rPrChange w:id="443" w:author="fernando manuel guzman aja" w:date="2017-04-07T19:12:00Z">
                    <w:rPr>
                      <w:rFonts w:ascii="Calibri" w:eastAsia="Arial" w:hAnsi="Calibri" w:cs="Calibri"/>
                      <w:szCs w:val="24"/>
                      <w:lang w:val="en-US"/>
                    </w:rPr>
                  </w:rPrChange>
                </w:rPr>
                <w:t>c</w:t>
              </w:r>
              <w:r w:rsidRPr="009313E3">
                <w:rPr>
                  <w:rFonts w:ascii="Times New Roman" w:eastAsia="Arial" w:hAnsi="Times New Roman" w:cs="Times New Roman"/>
                  <w:spacing w:val="-11"/>
                  <w:szCs w:val="24"/>
                  <w:lang w:val="en-US"/>
                  <w:rPrChange w:id="444" w:author="fernando manuel guzman aja" w:date="2017-04-07T19:12:00Z">
                    <w:rPr>
                      <w:rFonts w:ascii="Calibri" w:eastAsia="Arial" w:hAnsi="Calibri" w:cs="Calibri"/>
                      <w:spacing w:val="-11"/>
                      <w:szCs w:val="24"/>
                      <w:lang w:val="en-US"/>
                    </w:rPr>
                  </w:rPrChange>
                </w:rPr>
                <w:t xml:space="preserve"> </w:t>
              </w:r>
              <w:r w:rsidRPr="009313E3">
                <w:rPr>
                  <w:rFonts w:ascii="Times New Roman" w:eastAsia="Arial" w:hAnsi="Times New Roman" w:cs="Times New Roman"/>
                  <w:spacing w:val="-7"/>
                  <w:szCs w:val="24"/>
                  <w:lang w:val="en-US"/>
                  <w:rPrChange w:id="445" w:author="fernando manuel guzman aja" w:date="2017-04-07T19:12:00Z">
                    <w:rPr>
                      <w:rFonts w:ascii="Calibri" w:eastAsia="Arial" w:hAnsi="Calibri" w:cs="Calibri"/>
                      <w:spacing w:val="-7"/>
                      <w:szCs w:val="24"/>
                      <w:lang w:val="en-US"/>
                    </w:rPr>
                  </w:rPrChange>
                </w:rPr>
                <w:t>f</w:t>
              </w:r>
              <w:r w:rsidRPr="009313E3">
                <w:rPr>
                  <w:rFonts w:ascii="Times New Roman" w:eastAsia="Arial" w:hAnsi="Times New Roman" w:cs="Times New Roman"/>
                  <w:spacing w:val="7"/>
                  <w:szCs w:val="24"/>
                  <w:lang w:val="en-US"/>
                  <w:rPrChange w:id="446" w:author="fernando manuel guzman aja" w:date="2017-04-07T19:12:00Z">
                    <w:rPr>
                      <w:rFonts w:ascii="Calibri" w:eastAsia="Arial" w:hAnsi="Calibri" w:cs="Calibri"/>
                      <w:spacing w:val="7"/>
                      <w:szCs w:val="24"/>
                      <w:lang w:val="en-US"/>
                    </w:rPr>
                  </w:rPrChange>
                </w:rPr>
                <w:t>i</w:t>
              </w:r>
              <w:r w:rsidRPr="009313E3">
                <w:rPr>
                  <w:rFonts w:ascii="Times New Roman" w:eastAsia="Arial" w:hAnsi="Times New Roman" w:cs="Times New Roman"/>
                  <w:spacing w:val="-13"/>
                  <w:szCs w:val="24"/>
                  <w:lang w:val="en-US"/>
                  <w:rPrChange w:id="447" w:author="fernando manuel guzman aja" w:date="2017-04-07T19:12:00Z">
                    <w:rPr>
                      <w:rFonts w:ascii="Calibri" w:eastAsia="Arial" w:hAnsi="Calibri" w:cs="Calibri"/>
                      <w:spacing w:val="-13"/>
                      <w:szCs w:val="24"/>
                      <w:lang w:val="en-US"/>
                    </w:rPr>
                  </w:rPrChange>
                </w:rPr>
                <w:t>n</w:t>
              </w:r>
              <w:r w:rsidRPr="009313E3">
                <w:rPr>
                  <w:rFonts w:ascii="Times New Roman" w:eastAsia="Arial" w:hAnsi="Times New Roman" w:cs="Times New Roman"/>
                  <w:spacing w:val="2"/>
                  <w:szCs w:val="24"/>
                  <w:lang w:val="en-US"/>
                  <w:rPrChange w:id="448" w:author="fernando manuel guzman aja" w:date="2017-04-07T19:12:00Z">
                    <w:rPr>
                      <w:rFonts w:ascii="Calibri" w:eastAsia="Arial" w:hAnsi="Calibri" w:cs="Calibri"/>
                      <w:spacing w:val="2"/>
                      <w:szCs w:val="24"/>
                      <w:lang w:val="en-US"/>
                    </w:rPr>
                  </w:rPrChange>
                </w:rPr>
                <w:t>a</w:t>
              </w:r>
              <w:r w:rsidRPr="009313E3">
                <w:rPr>
                  <w:rFonts w:ascii="Times New Roman" w:eastAsia="Arial" w:hAnsi="Times New Roman" w:cs="Times New Roman"/>
                  <w:szCs w:val="24"/>
                  <w:lang w:val="en-US"/>
                  <w:rPrChange w:id="449" w:author="fernando manuel guzman aja" w:date="2017-04-07T19:12:00Z">
                    <w:rPr>
                      <w:rFonts w:ascii="Calibri" w:eastAsia="Arial" w:hAnsi="Calibri" w:cs="Calibri"/>
                      <w:szCs w:val="24"/>
                      <w:lang w:val="en-US"/>
                    </w:rPr>
                  </w:rPrChange>
                </w:rPr>
                <w:t>l</w:t>
              </w:r>
              <w:r w:rsidRPr="009313E3">
                <w:rPr>
                  <w:rFonts w:ascii="Times New Roman" w:eastAsia="Arial" w:hAnsi="Times New Roman" w:cs="Times New Roman"/>
                  <w:spacing w:val="-19"/>
                  <w:szCs w:val="24"/>
                  <w:lang w:val="en-US"/>
                  <w:rPrChange w:id="450" w:author="fernando manuel guzman aja" w:date="2017-04-07T19:12:00Z">
                    <w:rPr>
                      <w:rFonts w:ascii="Calibri" w:eastAsia="Arial" w:hAnsi="Calibri" w:cs="Calibri"/>
                      <w:spacing w:val="-19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  <w:r w:rsidR="0094366B">
              <w:rPr>
                <w:rFonts w:ascii="Times New Roman" w:eastAsia="Arial" w:hAnsi="Times New Roman" w:cs="Times New Roman"/>
                <w:spacing w:val="-19"/>
                <w:szCs w:val="24"/>
                <w:lang w:val="en-US"/>
              </w:rPr>
              <w:t>DIAS_SEMANA</w:t>
            </w:r>
            <w:ins w:id="451" w:author="fernando manuel guzman aja" w:date="2017-04-07T19:08:00Z">
              <w:r w:rsidRPr="009313E3">
                <w:rPr>
                  <w:rFonts w:ascii="Times New Roman" w:eastAsia="Arial" w:hAnsi="Times New Roman" w:cs="Times New Roman"/>
                  <w:szCs w:val="24"/>
                  <w:lang w:val="en-US"/>
                  <w:rPrChange w:id="452" w:author="fernando manuel guzman aja" w:date="2017-04-07T19:12:00Z">
                    <w:rPr>
                      <w:rFonts w:ascii="Calibri" w:eastAsia="Arial" w:hAnsi="Calibri" w:cs="Calibri"/>
                      <w:szCs w:val="24"/>
                      <w:lang w:val="en-US"/>
                    </w:rPr>
                  </w:rPrChange>
                </w:rPr>
                <w:t>=</w:t>
              </w:r>
              <w:r w:rsidRPr="009313E3">
                <w:rPr>
                  <w:rFonts w:ascii="Times New Roman" w:eastAsia="Arial" w:hAnsi="Times New Roman" w:cs="Times New Roman"/>
                  <w:spacing w:val="-12"/>
                  <w:szCs w:val="24"/>
                  <w:lang w:val="en-US"/>
                  <w:rPrChange w:id="453" w:author="fernando manuel guzman aja" w:date="2017-04-07T19:12:00Z">
                    <w:rPr>
                      <w:rFonts w:ascii="Calibri" w:eastAsia="Arial" w:hAnsi="Calibri" w:cs="Calibri"/>
                      <w:spacing w:val="-12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  <w:r w:rsidR="0094366B">
              <w:rPr>
                <w:rFonts w:ascii="Times New Roman" w:eastAsia="Arial" w:hAnsi="Times New Roman" w:cs="Times New Roman"/>
                <w:spacing w:val="2"/>
                <w:szCs w:val="24"/>
                <w:lang w:val="en-US"/>
              </w:rPr>
              <w:t>7</w:t>
            </w:r>
            <w:ins w:id="454" w:author="fernando manuel guzman aja" w:date="2017-04-07T19:08:00Z">
              <w:r w:rsidRPr="009313E3">
                <w:rPr>
                  <w:rFonts w:ascii="Times New Roman" w:eastAsia="Arial" w:hAnsi="Times New Roman" w:cs="Times New Roman"/>
                  <w:szCs w:val="24"/>
                  <w:lang w:val="en-US"/>
                  <w:rPrChange w:id="455" w:author="fernando manuel guzman aja" w:date="2017-04-07T19:12:00Z">
                    <w:rPr>
                      <w:rFonts w:ascii="Calibri" w:eastAsia="Arial" w:hAnsi="Calibri" w:cs="Calibri"/>
                      <w:szCs w:val="24"/>
                      <w:lang w:val="en-US"/>
                    </w:rPr>
                  </w:rPrChange>
                </w:rPr>
                <w:t>;</w:t>
              </w:r>
            </w:ins>
          </w:p>
          <w:p w:rsidR="009313E3" w:rsidRPr="009313E3" w:rsidRDefault="009313E3" w:rsidP="0094366B">
            <w:pPr>
              <w:rPr>
                <w:ins w:id="456" w:author="fernando manuel guzman aja" w:date="2017-04-07T19:08:00Z"/>
                <w:rFonts w:ascii="Times New Roman" w:eastAsia="Arial" w:hAnsi="Times New Roman" w:cs="Times New Roman"/>
                <w:spacing w:val="2"/>
                <w:szCs w:val="24"/>
                <w:lang w:val="en-US"/>
                <w:rPrChange w:id="457" w:author="fernando manuel guzman aja" w:date="2017-04-07T19:12:00Z">
                  <w:rPr>
                    <w:ins w:id="458" w:author="fernando manuel guzman aja" w:date="2017-04-07T19:08:00Z"/>
                    <w:rFonts w:ascii="Calibri" w:eastAsia="Arial" w:hAnsi="Calibri" w:cs="Calibri"/>
                    <w:spacing w:val="2"/>
                    <w:szCs w:val="24"/>
                    <w:lang w:val="en-US"/>
                  </w:rPr>
                </w:rPrChange>
              </w:rPr>
            </w:pPr>
            <w:ins w:id="459" w:author="fernando manuel guzman aja" w:date="2017-04-07T19:08:00Z">
              <w:r w:rsidRPr="009313E3">
                <w:rPr>
                  <w:rFonts w:ascii="Times New Roman" w:eastAsia="Arial" w:hAnsi="Times New Roman" w:cs="Times New Roman"/>
                  <w:szCs w:val="24"/>
                  <w:lang w:val="en-US"/>
                  <w:rPrChange w:id="460" w:author="fernando manuel guzman aja" w:date="2017-04-07T19:12:00Z">
                    <w:rPr>
                      <w:rFonts w:ascii="Calibri" w:eastAsia="Arial" w:hAnsi="Calibri" w:cs="Calibri"/>
                      <w:szCs w:val="24"/>
                      <w:lang w:val="en-US"/>
                    </w:rPr>
                  </w:rPrChange>
                </w:rPr>
                <w:t xml:space="preserve">   </w:t>
              </w:r>
              <w:r w:rsidRPr="009313E3">
                <w:rPr>
                  <w:rFonts w:ascii="Times New Roman" w:eastAsia="Arial" w:hAnsi="Times New Roman" w:cs="Times New Roman"/>
                  <w:spacing w:val="2"/>
                  <w:szCs w:val="24"/>
                  <w:lang w:val="en-US"/>
                  <w:rPrChange w:id="461" w:author="fernando manuel guzman aja" w:date="2017-04-07T19:12:00Z">
                    <w:rPr>
                      <w:rFonts w:ascii="Calibri" w:eastAsia="Arial" w:hAnsi="Calibri" w:cs="Calibri"/>
                      <w:spacing w:val="2"/>
                      <w:szCs w:val="24"/>
                      <w:lang w:val="en-US"/>
                    </w:rPr>
                  </w:rPrChange>
                </w:rPr>
                <w:t>p</w:t>
              </w:r>
              <w:r w:rsidRPr="009313E3">
                <w:rPr>
                  <w:rFonts w:ascii="Times New Roman" w:eastAsia="Arial" w:hAnsi="Times New Roman" w:cs="Times New Roman"/>
                  <w:spacing w:val="-13"/>
                  <w:szCs w:val="24"/>
                  <w:lang w:val="en-US"/>
                  <w:rPrChange w:id="462" w:author="fernando manuel guzman aja" w:date="2017-04-07T19:12:00Z">
                    <w:rPr>
                      <w:rFonts w:ascii="Calibri" w:eastAsia="Arial" w:hAnsi="Calibri" w:cs="Calibri"/>
                      <w:spacing w:val="-13"/>
                      <w:szCs w:val="24"/>
                      <w:lang w:val="en-US"/>
                    </w:rPr>
                  </w:rPrChange>
                </w:rPr>
                <w:t>u</w:t>
              </w:r>
              <w:r w:rsidRPr="009313E3">
                <w:rPr>
                  <w:rFonts w:ascii="Times New Roman" w:eastAsia="Arial" w:hAnsi="Times New Roman" w:cs="Times New Roman"/>
                  <w:spacing w:val="2"/>
                  <w:szCs w:val="24"/>
                  <w:lang w:val="en-US"/>
                  <w:rPrChange w:id="463" w:author="fernando manuel guzman aja" w:date="2017-04-07T19:12:00Z">
                    <w:rPr>
                      <w:rFonts w:ascii="Calibri" w:eastAsia="Arial" w:hAnsi="Calibri" w:cs="Calibri"/>
                      <w:spacing w:val="2"/>
                      <w:szCs w:val="24"/>
                      <w:lang w:val="en-US"/>
                    </w:rPr>
                  </w:rPrChange>
                </w:rPr>
                <w:t>b</w:t>
              </w:r>
              <w:r w:rsidRPr="009313E3">
                <w:rPr>
                  <w:rFonts w:ascii="Times New Roman" w:eastAsia="Arial" w:hAnsi="Times New Roman" w:cs="Times New Roman"/>
                  <w:spacing w:val="-8"/>
                  <w:szCs w:val="24"/>
                  <w:lang w:val="en-US"/>
                  <w:rPrChange w:id="464" w:author="fernando manuel guzman aja" w:date="2017-04-07T19:12:00Z">
                    <w:rPr>
                      <w:rFonts w:ascii="Calibri" w:eastAsia="Arial" w:hAnsi="Calibri" w:cs="Calibri"/>
                      <w:spacing w:val="-8"/>
                      <w:szCs w:val="24"/>
                      <w:lang w:val="en-US"/>
                    </w:rPr>
                  </w:rPrChange>
                </w:rPr>
                <w:t>l</w:t>
              </w:r>
              <w:r w:rsidRPr="009313E3">
                <w:rPr>
                  <w:rFonts w:ascii="Times New Roman" w:eastAsia="Arial" w:hAnsi="Times New Roman" w:cs="Times New Roman"/>
                  <w:spacing w:val="7"/>
                  <w:szCs w:val="24"/>
                  <w:lang w:val="en-US"/>
                  <w:rPrChange w:id="465" w:author="fernando manuel guzman aja" w:date="2017-04-07T19:12:00Z">
                    <w:rPr>
                      <w:rFonts w:ascii="Calibri" w:eastAsia="Arial" w:hAnsi="Calibri" w:cs="Calibri"/>
                      <w:spacing w:val="7"/>
                      <w:szCs w:val="24"/>
                      <w:lang w:val="en-US"/>
                    </w:rPr>
                  </w:rPrChange>
                </w:rPr>
                <w:t>i</w:t>
              </w:r>
              <w:r w:rsidRPr="009313E3">
                <w:rPr>
                  <w:rFonts w:ascii="Times New Roman" w:eastAsia="Arial" w:hAnsi="Times New Roman" w:cs="Times New Roman"/>
                  <w:szCs w:val="24"/>
                  <w:lang w:val="en-US"/>
                  <w:rPrChange w:id="466" w:author="fernando manuel guzman aja" w:date="2017-04-07T19:12:00Z">
                    <w:rPr>
                      <w:rFonts w:ascii="Calibri" w:eastAsia="Arial" w:hAnsi="Calibri" w:cs="Calibri"/>
                      <w:szCs w:val="24"/>
                      <w:lang w:val="en-US"/>
                    </w:rPr>
                  </w:rPrChange>
                </w:rPr>
                <w:t>c</w:t>
              </w:r>
              <w:r w:rsidRPr="009313E3">
                <w:rPr>
                  <w:rFonts w:ascii="Times New Roman" w:eastAsia="Arial" w:hAnsi="Times New Roman" w:cs="Times New Roman"/>
                  <w:spacing w:val="-13"/>
                  <w:szCs w:val="24"/>
                  <w:lang w:val="en-US"/>
                  <w:rPrChange w:id="467" w:author="fernando manuel guzman aja" w:date="2017-04-07T19:12:00Z">
                    <w:rPr>
                      <w:rFonts w:ascii="Calibri" w:eastAsia="Arial" w:hAnsi="Calibri" w:cs="Calibri"/>
                      <w:spacing w:val="-13"/>
                      <w:szCs w:val="24"/>
                      <w:lang w:val="en-US"/>
                    </w:rPr>
                  </w:rPrChange>
                </w:rPr>
                <w:t xml:space="preserve"> </w:t>
              </w:r>
              <w:r w:rsidRPr="009313E3">
                <w:rPr>
                  <w:rFonts w:ascii="Times New Roman" w:eastAsia="Arial" w:hAnsi="Times New Roman" w:cs="Times New Roman"/>
                  <w:szCs w:val="24"/>
                  <w:lang w:val="en-US"/>
                  <w:rPrChange w:id="468" w:author="fernando manuel guzman aja" w:date="2017-04-07T19:12:00Z">
                    <w:rPr>
                      <w:rFonts w:ascii="Calibri" w:eastAsia="Arial" w:hAnsi="Calibri" w:cs="Calibri"/>
                      <w:szCs w:val="24"/>
                      <w:lang w:val="en-US"/>
                    </w:rPr>
                  </w:rPrChange>
                </w:rPr>
                <w:t>s</w:t>
              </w:r>
              <w:r w:rsidRPr="009313E3">
                <w:rPr>
                  <w:rFonts w:ascii="Times New Roman" w:eastAsia="Arial" w:hAnsi="Times New Roman" w:cs="Times New Roman"/>
                  <w:spacing w:val="-7"/>
                  <w:szCs w:val="24"/>
                  <w:lang w:val="en-US"/>
                  <w:rPrChange w:id="469" w:author="fernando manuel guzman aja" w:date="2017-04-07T19:12:00Z">
                    <w:rPr>
                      <w:rFonts w:ascii="Calibri" w:eastAsia="Arial" w:hAnsi="Calibri" w:cs="Calibri"/>
                      <w:spacing w:val="-7"/>
                      <w:szCs w:val="24"/>
                      <w:lang w:val="en-US"/>
                    </w:rPr>
                  </w:rPrChange>
                </w:rPr>
                <w:t>t</w:t>
              </w:r>
              <w:r w:rsidRPr="009313E3">
                <w:rPr>
                  <w:rFonts w:ascii="Times New Roman" w:eastAsia="Arial" w:hAnsi="Times New Roman" w:cs="Times New Roman"/>
                  <w:spacing w:val="2"/>
                  <w:szCs w:val="24"/>
                  <w:lang w:val="en-US"/>
                  <w:rPrChange w:id="470" w:author="fernando manuel guzman aja" w:date="2017-04-07T19:12:00Z">
                    <w:rPr>
                      <w:rFonts w:ascii="Calibri" w:eastAsia="Arial" w:hAnsi="Calibri" w:cs="Calibri"/>
                      <w:spacing w:val="2"/>
                      <w:szCs w:val="24"/>
                      <w:lang w:val="en-US"/>
                    </w:rPr>
                  </w:rPrChange>
                </w:rPr>
                <w:t>a</w:t>
              </w:r>
              <w:r w:rsidRPr="009313E3">
                <w:rPr>
                  <w:rFonts w:ascii="Times New Roman" w:eastAsia="Arial" w:hAnsi="Times New Roman" w:cs="Times New Roman"/>
                  <w:spacing w:val="-7"/>
                  <w:szCs w:val="24"/>
                  <w:lang w:val="en-US"/>
                  <w:rPrChange w:id="471" w:author="fernando manuel guzman aja" w:date="2017-04-07T19:12:00Z">
                    <w:rPr>
                      <w:rFonts w:ascii="Calibri" w:eastAsia="Arial" w:hAnsi="Calibri" w:cs="Calibri"/>
                      <w:spacing w:val="-7"/>
                      <w:szCs w:val="24"/>
                      <w:lang w:val="en-US"/>
                    </w:rPr>
                  </w:rPrChange>
                </w:rPr>
                <w:t>t</w:t>
              </w:r>
              <w:r w:rsidRPr="009313E3">
                <w:rPr>
                  <w:rFonts w:ascii="Times New Roman" w:eastAsia="Arial" w:hAnsi="Times New Roman" w:cs="Times New Roman"/>
                  <w:spacing w:val="7"/>
                  <w:szCs w:val="24"/>
                  <w:lang w:val="en-US"/>
                  <w:rPrChange w:id="472" w:author="fernando manuel guzman aja" w:date="2017-04-07T19:12:00Z">
                    <w:rPr>
                      <w:rFonts w:ascii="Calibri" w:eastAsia="Arial" w:hAnsi="Calibri" w:cs="Calibri"/>
                      <w:spacing w:val="7"/>
                      <w:szCs w:val="24"/>
                      <w:lang w:val="en-US"/>
                    </w:rPr>
                  </w:rPrChange>
                </w:rPr>
                <w:t>i</w:t>
              </w:r>
              <w:r w:rsidRPr="009313E3">
                <w:rPr>
                  <w:rFonts w:ascii="Times New Roman" w:eastAsia="Arial" w:hAnsi="Times New Roman" w:cs="Times New Roman"/>
                  <w:szCs w:val="24"/>
                  <w:lang w:val="en-US"/>
                  <w:rPrChange w:id="473" w:author="fernando manuel guzman aja" w:date="2017-04-07T19:12:00Z">
                    <w:rPr>
                      <w:rFonts w:ascii="Calibri" w:eastAsia="Arial" w:hAnsi="Calibri" w:cs="Calibri"/>
                      <w:szCs w:val="24"/>
                      <w:lang w:val="en-US"/>
                    </w:rPr>
                  </w:rPrChange>
                </w:rPr>
                <w:t>c</w:t>
              </w:r>
              <w:r w:rsidRPr="009313E3">
                <w:rPr>
                  <w:rFonts w:ascii="Times New Roman" w:eastAsia="Arial" w:hAnsi="Times New Roman" w:cs="Times New Roman"/>
                  <w:spacing w:val="-11"/>
                  <w:szCs w:val="24"/>
                  <w:lang w:val="en-US"/>
                  <w:rPrChange w:id="474" w:author="fernando manuel guzman aja" w:date="2017-04-07T19:12:00Z">
                    <w:rPr>
                      <w:rFonts w:ascii="Calibri" w:eastAsia="Arial" w:hAnsi="Calibri" w:cs="Calibri"/>
                      <w:spacing w:val="-11"/>
                      <w:szCs w:val="24"/>
                      <w:lang w:val="en-US"/>
                    </w:rPr>
                  </w:rPrChange>
                </w:rPr>
                <w:t xml:space="preserve"> </w:t>
              </w:r>
              <w:r w:rsidRPr="009313E3">
                <w:rPr>
                  <w:rFonts w:ascii="Times New Roman" w:eastAsia="Arial" w:hAnsi="Times New Roman" w:cs="Times New Roman"/>
                  <w:spacing w:val="-7"/>
                  <w:szCs w:val="24"/>
                  <w:lang w:val="en-US"/>
                  <w:rPrChange w:id="475" w:author="fernando manuel guzman aja" w:date="2017-04-07T19:12:00Z">
                    <w:rPr>
                      <w:rFonts w:ascii="Calibri" w:eastAsia="Arial" w:hAnsi="Calibri" w:cs="Calibri"/>
                      <w:spacing w:val="-7"/>
                      <w:szCs w:val="24"/>
                      <w:lang w:val="en-US"/>
                    </w:rPr>
                  </w:rPrChange>
                </w:rPr>
                <w:t>f</w:t>
              </w:r>
              <w:r w:rsidRPr="009313E3">
                <w:rPr>
                  <w:rFonts w:ascii="Times New Roman" w:eastAsia="Arial" w:hAnsi="Times New Roman" w:cs="Times New Roman"/>
                  <w:spacing w:val="7"/>
                  <w:szCs w:val="24"/>
                  <w:lang w:val="en-US"/>
                  <w:rPrChange w:id="476" w:author="fernando manuel guzman aja" w:date="2017-04-07T19:12:00Z">
                    <w:rPr>
                      <w:rFonts w:ascii="Calibri" w:eastAsia="Arial" w:hAnsi="Calibri" w:cs="Calibri"/>
                      <w:spacing w:val="7"/>
                      <w:szCs w:val="24"/>
                      <w:lang w:val="en-US"/>
                    </w:rPr>
                  </w:rPrChange>
                </w:rPr>
                <w:t>i</w:t>
              </w:r>
              <w:r w:rsidRPr="009313E3">
                <w:rPr>
                  <w:rFonts w:ascii="Times New Roman" w:eastAsia="Arial" w:hAnsi="Times New Roman" w:cs="Times New Roman"/>
                  <w:spacing w:val="-13"/>
                  <w:szCs w:val="24"/>
                  <w:lang w:val="en-US"/>
                  <w:rPrChange w:id="477" w:author="fernando manuel guzman aja" w:date="2017-04-07T19:12:00Z">
                    <w:rPr>
                      <w:rFonts w:ascii="Calibri" w:eastAsia="Arial" w:hAnsi="Calibri" w:cs="Calibri"/>
                      <w:spacing w:val="-13"/>
                      <w:szCs w:val="24"/>
                      <w:lang w:val="en-US"/>
                    </w:rPr>
                  </w:rPrChange>
                </w:rPr>
                <w:t>n</w:t>
              </w:r>
              <w:r w:rsidRPr="009313E3">
                <w:rPr>
                  <w:rFonts w:ascii="Times New Roman" w:eastAsia="Arial" w:hAnsi="Times New Roman" w:cs="Times New Roman"/>
                  <w:spacing w:val="2"/>
                  <w:szCs w:val="24"/>
                  <w:lang w:val="en-US"/>
                  <w:rPrChange w:id="478" w:author="fernando manuel guzman aja" w:date="2017-04-07T19:12:00Z">
                    <w:rPr>
                      <w:rFonts w:ascii="Calibri" w:eastAsia="Arial" w:hAnsi="Calibri" w:cs="Calibri"/>
                      <w:spacing w:val="2"/>
                      <w:szCs w:val="24"/>
                      <w:lang w:val="en-US"/>
                    </w:rPr>
                  </w:rPrChange>
                </w:rPr>
                <w:t>a</w:t>
              </w:r>
              <w:r w:rsidRPr="009313E3">
                <w:rPr>
                  <w:rFonts w:ascii="Times New Roman" w:eastAsia="Arial" w:hAnsi="Times New Roman" w:cs="Times New Roman"/>
                  <w:szCs w:val="24"/>
                  <w:lang w:val="en-US"/>
                  <w:rPrChange w:id="479" w:author="fernando manuel guzman aja" w:date="2017-04-07T19:12:00Z">
                    <w:rPr>
                      <w:rFonts w:ascii="Calibri" w:eastAsia="Arial" w:hAnsi="Calibri" w:cs="Calibri"/>
                      <w:szCs w:val="24"/>
                      <w:lang w:val="en-US"/>
                    </w:rPr>
                  </w:rPrChange>
                </w:rPr>
                <w:t>l</w:t>
              </w:r>
              <w:r w:rsidRPr="009313E3">
                <w:rPr>
                  <w:rFonts w:ascii="Times New Roman" w:eastAsia="Arial" w:hAnsi="Times New Roman" w:cs="Times New Roman"/>
                  <w:spacing w:val="-19"/>
                  <w:szCs w:val="24"/>
                  <w:lang w:val="en-US"/>
                  <w:rPrChange w:id="480" w:author="fernando manuel guzman aja" w:date="2017-04-07T19:12:00Z">
                    <w:rPr>
                      <w:rFonts w:ascii="Calibri" w:eastAsia="Arial" w:hAnsi="Calibri" w:cs="Calibri"/>
                      <w:spacing w:val="-19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  <w:r w:rsidR="0094366B">
              <w:rPr>
                <w:rFonts w:ascii="Times New Roman" w:eastAsia="Arial" w:hAnsi="Times New Roman" w:cs="Times New Roman"/>
                <w:spacing w:val="-19"/>
                <w:szCs w:val="24"/>
                <w:lang w:val="en-US"/>
              </w:rPr>
              <w:t>MESES_AÑO=12;</w:t>
            </w:r>
          </w:p>
          <w:p w:rsidR="009313E3" w:rsidRPr="009313E3" w:rsidRDefault="009313E3" w:rsidP="0094366B">
            <w:pPr>
              <w:spacing w:before="40" w:after="40"/>
              <w:rPr>
                <w:ins w:id="481" w:author="fernando manuel guzman aja" w:date="2017-04-07T19:08:00Z"/>
                <w:rFonts w:ascii="Times New Roman" w:hAnsi="Times New Roman" w:cs="Times New Roman"/>
                <w:sz w:val="20"/>
                <w:rPrChange w:id="482" w:author="fernando manuel guzman aja" w:date="2017-04-07T19:12:00Z">
                  <w:rPr>
                    <w:ins w:id="483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484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485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3._Convenciones para Clases</w:t>
              </w:r>
            </w:ins>
          </w:p>
          <w:p w:rsidR="009313E3" w:rsidRPr="009313E3" w:rsidRDefault="009313E3" w:rsidP="0094366B">
            <w:pPr>
              <w:rPr>
                <w:ins w:id="486" w:author="fernando manuel guzman aja" w:date="2017-04-07T19:08:00Z"/>
                <w:rFonts w:ascii="Times New Roman" w:hAnsi="Times New Roman" w:cs="Times New Roman"/>
                <w:sz w:val="20"/>
                <w:rPrChange w:id="487" w:author="fernando manuel guzman aja" w:date="2017-04-07T19:12:00Z">
                  <w:rPr>
                    <w:ins w:id="488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489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490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  Transporte</w:t>
              </w:r>
            </w:ins>
          </w:p>
          <w:p w:rsidR="009313E3" w:rsidRPr="009313E3" w:rsidRDefault="009313E3" w:rsidP="0094366B">
            <w:pPr>
              <w:rPr>
                <w:ins w:id="491" w:author="fernando manuel guzman aja" w:date="2017-04-07T19:08:00Z"/>
                <w:rFonts w:ascii="Times New Roman" w:hAnsi="Times New Roman" w:cs="Times New Roman"/>
                <w:sz w:val="20"/>
                <w:rPrChange w:id="492" w:author="fernando manuel guzman aja" w:date="2017-04-07T19:12:00Z">
                  <w:rPr>
                    <w:ins w:id="493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494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495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  Persona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496" w:author="fernando manuel guzman aja" w:date="2017-04-07T19:08:00Z"/>
                <w:rFonts w:ascii="Times New Roman" w:hAnsi="Times New Roman" w:cs="Times New Roman"/>
                <w:sz w:val="20"/>
                <w:rPrChange w:id="497" w:author="fernando manuel guzman aja" w:date="2017-04-07T19:12:00Z">
                  <w:rPr>
                    <w:ins w:id="498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499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500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4._Convenciones para Atributos de Clases</w:t>
              </w:r>
            </w:ins>
          </w:p>
          <w:p w:rsidR="009313E3" w:rsidRPr="009313E3" w:rsidRDefault="009313E3" w:rsidP="0094366B">
            <w:pPr>
              <w:rPr>
                <w:ins w:id="501" w:author="fernando manuel guzman aja" w:date="2017-04-07T19:08:00Z"/>
                <w:rFonts w:ascii="Times New Roman" w:hAnsi="Times New Roman" w:cs="Times New Roman"/>
                <w:sz w:val="20"/>
                <w:rPrChange w:id="502" w:author="fernando manuel guzman aja" w:date="2017-04-07T19:12:00Z">
                  <w:rPr>
                    <w:ins w:id="503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504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505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  </w:t>
              </w:r>
              <w:proofErr w:type="spellStart"/>
              <w:r w:rsidRPr="009313E3">
                <w:rPr>
                  <w:rFonts w:ascii="Times New Roman" w:hAnsi="Times New Roman" w:cs="Times New Roman"/>
                  <w:sz w:val="20"/>
                  <w:rPrChange w:id="506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strTipoTransporte</w:t>
              </w:r>
              <w:proofErr w:type="spellEnd"/>
            </w:ins>
          </w:p>
          <w:p w:rsidR="009313E3" w:rsidRPr="009313E3" w:rsidRDefault="009313E3" w:rsidP="0094366B">
            <w:pPr>
              <w:rPr>
                <w:ins w:id="507" w:author="fernando manuel guzman aja" w:date="2017-04-07T19:08:00Z"/>
                <w:rFonts w:ascii="Times New Roman" w:hAnsi="Times New Roman" w:cs="Times New Roman"/>
                <w:sz w:val="20"/>
                <w:rPrChange w:id="508" w:author="fernando manuel guzman aja" w:date="2017-04-07T19:12:00Z">
                  <w:rPr>
                    <w:ins w:id="509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510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511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  </w:t>
              </w:r>
              <w:proofErr w:type="spellStart"/>
              <w:r w:rsidRPr="009313E3">
                <w:rPr>
                  <w:rFonts w:ascii="Times New Roman" w:hAnsi="Times New Roman" w:cs="Times New Roman"/>
                  <w:sz w:val="20"/>
                  <w:rPrChange w:id="512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fltAlturaPersona</w:t>
              </w:r>
              <w:proofErr w:type="spellEnd"/>
            </w:ins>
          </w:p>
          <w:p w:rsidR="009313E3" w:rsidRPr="009313E3" w:rsidRDefault="009313E3" w:rsidP="0094366B">
            <w:pPr>
              <w:spacing w:before="40" w:after="40"/>
              <w:rPr>
                <w:ins w:id="513" w:author="fernando manuel guzman aja" w:date="2017-04-07T19:08:00Z"/>
                <w:rFonts w:ascii="Times New Roman" w:hAnsi="Times New Roman" w:cs="Times New Roman"/>
                <w:sz w:val="20"/>
                <w:rPrChange w:id="514" w:author="fernando manuel guzman aja" w:date="2017-04-07T19:12:00Z">
                  <w:rPr>
                    <w:ins w:id="515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516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517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5._Convenciones para Métodos</w:t>
              </w:r>
            </w:ins>
          </w:p>
          <w:p w:rsidR="009313E3" w:rsidRPr="009313E3" w:rsidRDefault="009313E3" w:rsidP="0094366B">
            <w:pPr>
              <w:spacing w:before="14" w:line="280" w:lineRule="exact"/>
              <w:rPr>
                <w:ins w:id="518" w:author="fernando manuel guzman aja" w:date="2017-04-07T19:08:00Z"/>
                <w:rFonts w:ascii="Times New Roman" w:eastAsia="Arial" w:hAnsi="Times New Roman" w:cs="Times New Roman"/>
                <w:szCs w:val="24"/>
                <w:rPrChange w:id="519" w:author="fernando manuel guzman aja" w:date="2017-04-07T19:12:00Z">
                  <w:rPr>
                    <w:ins w:id="520" w:author="fernando manuel guzman aja" w:date="2017-04-07T19:08:00Z"/>
                    <w:rFonts w:ascii="Calibri" w:eastAsia="Arial" w:hAnsi="Calibri" w:cs="Calibri"/>
                    <w:szCs w:val="24"/>
                  </w:rPr>
                </w:rPrChange>
              </w:rPr>
            </w:pPr>
            <w:ins w:id="521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522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  </w:t>
              </w:r>
              <w:proofErr w:type="spellStart"/>
              <w:r w:rsidRPr="009313E3">
                <w:rPr>
                  <w:rFonts w:ascii="Times New Roman" w:eastAsia="Arial" w:hAnsi="Times New Roman" w:cs="Times New Roman"/>
                  <w:spacing w:val="-5"/>
                  <w:szCs w:val="24"/>
                  <w:rPrChange w:id="523" w:author="fernando manuel guzman aja" w:date="2017-04-07T19:12:00Z">
                    <w:rPr>
                      <w:rFonts w:ascii="Calibri" w:eastAsia="Arial" w:hAnsi="Calibri" w:cs="Calibri"/>
                      <w:spacing w:val="-5"/>
                      <w:szCs w:val="24"/>
                    </w:rPr>
                  </w:rPrChange>
                </w:rPr>
                <w:t>r</w:t>
              </w:r>
              <w:r w:rsidRPr="009313E3">
                <w:rPr>
                  <w:rFonts w:ascii="Times New Roman" w:eastAsia="Arial" w:hAnsi="Times New Roman" w:cs="Times New Roman"/>
                  <w:spacing w:val="-13"/>
                  <w:szCs w:val="24"/>
                  <w:rPrChange w:id="524" w:author="fernando manuel guzman aja" w:date="2017-04-07T19:12:00Z">
                    <w:rPr>
                      <w:rFonts w:ascii="Calibri" w:eastAsia="Arial" w:hAnsi="Calibri" w:cs="Calibri"/>
                      <w:spacing w:val="-13"/>
                      <w:szCs w:val="24"/>
                    </w:rPr>
                  </w:rPrChange>
                </w:rPr>
                <w:t>un</w:t>
              </w:r>
              <w:r w:rsidRPr="009313E3">
                <w:rPr>
                  <w:rFonts w:ascii="Times New Roman" w:eastAsia="Arial" w:hAnsi="Times New Roman" w:cs="Times New Roman"/>
                  <w:spacing w:val="3"/>
                  <w:szCs w:val="24"/>
                  <w:rPrChange w:id="525" w:author="fernando manuel guzman aja" w:date="2017-04-07T19:12:00Z">
                    <w:rPr>
                      <w:rFonts w:ascii="Calibri" w:eastAsia="Arial" w:hAnsi="Calibri" w:cs="Calibri"/>
                      <w:spacing w:val="3"/>
                      <w:szCs w:val="24"/>
                    </w:rPr>
                  </w:rPrChange>
                </w:rPr>
                <w:t>F</w:t>
              </w:r>
              <w:r w:rsidRPr="009313E3">
                <w:rPr>
                  <w:rFonts w:ascii="Times New Roman" w:eastAsia="Arial" w:hAnsi="Times New Roman" w:cs="Times New Roman"/>
                  <w:spacing w:val="2"/>
                  <w:szCs w:val="24"/>
                  <w:rPrChange w:id="526" w:author="fernando manuel guzman aja" w:date="2017-04-07T19:12:00Z">
                    <w:rPr>
                      <w:rFonts w:ascii="Calibri" w:eastAsia="Arial" w:hAnsi="Calibri" w:cs="Calibri"/>
                      <w:spacing w:val="2"/>
                      <w:szCs w:val="24"/>
                    </w:rPr>
                  </w:rPrChange>
                </w:rPr>
                <w:t>a</w:t>
              </w:r>
              <w:r w:rsidRPr="009313E3">
                <w:rPr>
                  <w:rFonts w:ascii="Times New Roman" w:eastAsia="Arial" w:hAnsi="Times New Roman" w:cs="Times New Roman"/>
                  <w:szCs w:val="24"/>
                  <w:rPrChange w:id="527" w:author="fernando manuel guzman aja" w:date="2017-04-07T19:12:00Z">
                    <w:rPr>
                      <w:rFonts w:ascii="Calibri" w:eastAsia="Arial" w:hAnsi="Calibri" w:cs="Calibri"/>
                      <w:szCs w:val="24"/>
                    </w:rPr>
                  </w:rPrChange>
                </w:rPr>
                <w:t>s</w:t>
              </w:r>
              <w:r w:rsidRPr="009313E3">
                <w:rPr>
                  <w:rFonts w:ascii="Times New Roman" w:eastAsia="Arial" w:hAnsi="Times New Roman" w:cs="Times New Roman"/>
                  <w:spacing w:val="-7"/>
                  <w:szCs w:val="24"/>
                  <w:rPrChange w:id="528" w:author="fernando manuel guzman aja" w:date="2017-04-07T19:12:00Z">
                    <w:rPr>
                      <w:rFonts w:ascii="Calibri" w:eastAsia="Arial" w:hAnsi="Calibri" w:cs="Calibri"/>
                      <w:spacing w:val="-7"/>
                      <w:szCs w:val="24"/>
                    </w:rPr>
                  </w:rPrChange>
                </w:rPr>
                <w:t>t</w:t>
              </w:r>
              <w:proofErr w:type="spellEnd"/>
              <w:r w:rsidRPr="009313E3">
                <w:rPr>
                  <w:rFonts w:ascii="Times New Roman" w:eastAsia="Arial" w:hAnsi="Times New Roman" w:cs="Times New Roman"/>
                  <w:spacing w:val="-5"/>
                  <w:szCs w:val="24"/>
                  <w:rPrChange w:id="529" w:author="fernando manuel guzman aja" w:date="2017-04-07T19:12:00Z">
                    <w:rPr>
                      <w:rFonts w:ascii="Calibri" w:eastAsia="Arial" w:hAnsi="Calibri" w:cs="Calibri"/>
                      <w:spacing w:val="-5"/>
                      <w:szCs w:val="24"/>
                    </w:rPr>
                  </w:rPrChange>
                </w:rPr>
                <w:t>()</w:t>
              </w:r>
              <w:r w:rsidRPr="009313E3">
                <w:rPr>
                  <w:rFonts w:ascii="Times New Roman" w:eastAsia="Arial" w:hAnsi="Times New Roman" w:cs="Times New Roman"/>
                  <w:szCs w:val="24"/>
                  <w:rPrChange w:id="530" w:author="fernando manuel guzman aja" w:date="2017-04-07T19:12:00Z">
                    <w:rPr>
                      <w:rFonts w:ascii="Calibri" w:eastAsia="Arial" w:hAnsi="Calibri" w:cs="Calibri"/>
                      <w:szCs w:val="24"/>
                    </w:rPr>
                  </w:rPrChange>
                </w:rPr>
                <w:t xml:space="preserve">; </w:t>
              </w:r>
            </w:ins>
          </w:p>
          <w:p w:rsidR="009313E3" w:rsidRPr="009313E3" w:rsidRDefault="009313E3" w:rsidP="0094366B">
            <w:pPr>
              <w:spacing w:before="14" w:line="280" w:lineRule="exact"/>
              <w:rPr>
                <w:ins w:id="531" w:author="fernando manuel guzman aja" w:date="2017-04-07T19:08:00Z"/>
                <w:rFonts w:ascii="Times New Roman" w:eastAsia="Arial" w:hAnsi="Times New Roman" w:cs="Times New Roman"/>
                <w:szCs w:val="24"/>
                <w:rPrChange w:id="532" w:author="fernando manuel guzman aja" w:date="2017-04-07T19:12:00Z">
                  <w:rPr>
                    <w:ins w:id="533" w:author="fernando manuel guzman aja" w:date="2017-04-07T19:08:00Z"/>
                    <w:rFonts w:ascii="Calibri" w:eastAsia="Arial" w:hAnsi="Calibri" w:cs="Calibri"/>
                    <w:szCs w:val="24"/>
                  </w:rPr>
                </w:rPrChange>
              </w:rPr>
            </w:pPr>
            <w:ins w:id="534" w:author="fernando manuel guzman aja" w:date="2017-04-07T19:08:00Z">
              <w:r w:rsidRPr="009313E3">
                <w:rPr>
                  <w:rFonts w:ascii="Times New Roman" w:eastAsia="Arial" w:hAnsi="Times New Roman" w:cs="Times New Roman"/>
                  <w:szCs w:val="24"/>
                  <w:rPrChange w:id="535" w:author="fernando manuel guzman aja" w:date="2017-04-07T19:12:00Z">
                    <w:rPr>
                      <w:rFonts w:ascii="Calibri" w:eastAsia="Arial" w:hAnsi="Calibri" w:cs="Calibri"/>
                      <w:szCs w:val="24"/>
                    </w:rPr>
                  </w:rPrChange>
                </w:rPr>
                <w:t xml:space="preserve">     </w:t>
              </w:r>
              <w:proofErr w:type="spellStart"/>
              <w:r w:rsidRPr="009313E3">
                <w:rPr>
                  <w:rFonts w:ascii="Times New Roman" w:eastAsia="Arial" w:hAnsi="Times New Roman" w:cs="Times New Roman"/>
                  <w:spacing w:val="2"/>
                  <w:szCs w:val="24"/>
                  <w:rPrChange w:id="536" w:author="fernando manuel guzman aja" w:date="2017-04-07T19:12:00Z">
                    <w:rPr>
                      <w:rFonts w:ascii="Calibri" w:eastAsia="Arial" w:hAnsi="Calibri" w:cs="Calibri"/>
                      <w:spacing w:val="2"/>
                      <w:szCs w:val="24"/>
                    </w:rPr>
                  </w:rPrChange>
                </w:rPr>
                <w:t>ge</w:t>
              </w:r>
              <w:r w:rsidRPr="009313E3">
                <w:rPr>
                  <w:rFonts w:ascii="Times New Roman" w:eastAsia="Arial" w:hAnsi="Times New Roman" w:cs="Times New Roman"/>
                  <w:spacing w:val="-7"/>
                  <w:szCs w:val="24"/>
                  <w:rPrChange w:id="537" w:author="fernando manuel guzman aja" w:date="2017-04-07T19:12:00Z">
                    <w:rPr>
                      <w:rFonts w:ascii="Calibri" w:eastAsia="Arial" w:hAnsi="Calibri" w:cs="Calibri"/>
                      <w:spacing w:val="-7"/>
                      <w:szCs w:val="24"/>
                    </w:rPr>
                  </w:rPrChange>
                </w:rPr>
                <w:t>t</w:t>
              </w:r>
              <w:r w:rsidRPr="009313E3">
                <w:rPr>
                  <w:rFonts w:ascii="Times New Roman" w:eastAsia="Arial" w:hAnsi="Times New Roman" w:cs="Times New Roman"/>
                  <w:spacing w:val="5"/>
                  <w:szCs w:val="24"/>
                  <w:rPrChange w:id="538" w:author="fernando manuel guzman aja" w:date="2017-04-07T19:12:00Z">
                    <w:rPr>
                      <w:rFonts w:ascii="Calibri" w:eastAsia="Arial" w:hAnsi="Calibri" w:cs="Calibri"/>
                      <w:spacing w:val="5"/>
                      <w:szCs w:val="24"/>
                    </w:rPr>
                  </w:rPrChange>
                </w:rPr>
                <w:t>B</w:t>
              </w:r>
              <w:r w:rsidRPr="009313E3">
                <w:rPr>
                  <w:rFonts w:ascii="Times New Roman" w:eastAsia="Arial" w:hAnsi="Times New Roman" w:cs="Times New Roman"/>
                  <w:spacing w:val="2"/>
                  <w:szCs w:val="24"/>
                  <w:rPrChange w:id="539" w:author="fernando manuel guzman aja" w:date="2017-04-07T19:12:00Z">
                    <w:rPr>
                      <w:rFonts w:ascii="Calibri" w:eastAsia="Arial" w:hAnsi="Calibri" w:cs="Calibri"/>
                      <w:spacing w:val="2"/>
                      <w:szCs w:val="24"/>
                    </w:rPr>
                  </w:rPrChange>
                </w:rPr>
                <w:t>a</w:t>
              </w:r>
              <w:r w:rsidRPr="009313E3">
                <w:rPr>
                  <w:rFonts w:ascii="Times New Roman" w:eastAsia="Arial" w:hAnsi="Times New Roman" w:cs="Times New Roman"/>
                  <w:szCs w:val="24"/>
                  <w:rPrChange w:id="540" w:author="fernando manuel guzman aja" w:date="2017-04-07T19:12:00Z">
                    <w:rPr>
                      <w:rFonts w:ascii="Calibri" w:eastAsia="Arial" w:hAnsi="Calibri" w:cs="Calibri"/>
                      <w:szCs w:val="24"/>
                    </w:rPr>
                  </w:rPrChange>
                </w:rPr>
                <w:t>ck</w:t>
              </w:r>
              <w:r w:rsidRPr="009313E3">
                <w:rPr>
                  <w:rFonts w:ascii="Times New Roman" w:eastAsia="Arial" w:hAnsi="Times New Roman" w:cs="Times New Roman"/>
                  <w:spacing w:val="2"/>
                  <w:szCs w:val="24"/>
                  <w:rPrChange w:id="541" w:author="fernando manuel guzman aja" w:date="2017-04-07T19:12:00Z">
                    <w:rPr>
                      <w:rFonts w:ascii="Calibri" w:eastAsia="Arial" w:hAnsi="Calibri" w:cs="Calibri"/>
                      <w:spacing w:val="2"/>
                      <w:szCs w:val="24"/>
                    </w:rPr>
                  </w:rPrChange>
                </w:rPr>
                <w:t>g</w:t>
              </w:r>
              <w:r w:rsidRPr="009313E3">
                <w:rPr>
                  <w:rFonts w:ascii="Times New Roman" w:eastAsia="Arial" w:hAnsi="Times New Roman" w:cs="Times New Roman"/>
                  <w:spacing w:val="-5"/>
                  <w:szCs w:val="24"/>
                  <w:rPrChange w:id="542" w:author="fernando manuel guzman aja" w:date="2017-04-07T19:12:00Z">
                    <w:rPr>
                      <w:rFonts w:ascii="Calibri" w:eastAsia="Arial" w:hAnsi="Calibri" w:cs="Calibri"/>
                      <w:spacing w:val="-5"/>
                      <w:szCs w:val="24"/>
                    </w:rPr>
                  </w:rPrChange>
                </w:rPr>
                <w:t>r</w:t>
              </w:r>
              <w:r w:rsidRPr="009313E3">
                <w:rPr>
                  <w:rFonts w:ascii="Times New Roman" w:eastAsia="Arial" w:hAnsi="Times New Roman" w:cs="Times New Roman"/>
                  <w:spacing w:val="2"/>
                  <w:szCs w:val="24"/>
                  <w:rPrChange w:id="543" w:author="fernando manuel guzman aja" w:date="2017-04-07T19:12:00Z">
                    <w:rPr>
                      <w:rFonts w:ascii="Calibri" w:eastAsia="Arial" w:hAnsi="Calibri" w:cs="Calibri"/>
                      <w:spacing w:val="2"/>
                      <w:szCs w:val="24"/>
                    </w:rPr>
                  </w:rPrChange>
                </w:rPr>
                <w:t>o</w:t>
              </w:r>
              <w:r w:rsidRPr="009313E3">
                <w:rPr>
                  <w:rFonts w:ascii="Times New Roman" w:eastAsia="Arial" w:hAnsi="Times New Roman" w:cs="Times New Roman"/>
                  <w:spacing w:val="-13"/>
                  <w:szCs w:val="24"/>
                  <w:rPrChange w:id="544" w:author="fernando manuel guzman aja" w:date="2017-04-07T19:12:00Z">
                    <w:rPr>
                      <w:rFonts w:ascii="Calibri" w:eastAsia="Arial" w:hAnsi="Calibri" w:cs="Calibri"/>
                      <w:spacing w:val="-13"/>
                      <w:szCs w:val="24"/>
                    </w:rPr>
                  </w:rPrChange>
                </w:rPr>
                <w:t>un</w:t>
              </w:r>
              <w:r w:rsidRPr="009313E3">
                <w:rPr>
                  <w:rFonts w:ascii="Times New Roman" w:eastAsia="Arial" w:hAnsi="Times New Roman" w:cs="Times New Roman"/>
                  <w:spacing w:val="2"/>
                  <w:szCs w:val="24"/>
                  <w:rPrChange w:id="545" w:author="fernando manuel guzman aja" w:date="2017-04-07T19:12:00Z">
                    <w:rPr>
                      <w:rFonts w:ascii="Calibri" w:eastAsia="Arial" w:hAnsi="Calibri" w:cs="Calibri"/>
                      <w:spacing w:val="2"/>
                      <w:szCs w:val="24"/>
                    </w:rPr>
                  </w:rPrChange>
                </w:rPr>
                <w:t>d</w:t>
              </w:r>
              <w:proofErr w:type="spellEnd"/>
              <w:r w:rsidRPr="009313E3">
                <w:rPr>
                  <w:rFonts w:ascii="Times New Roman" w:eastAsia="Arial" w:hAnsi="Times New Roman" w:cs="Times New Roman"/>
                  <w:spacing w:val="-5"/>
                  <w:szCs w:val="24"/>
                  <w:rPrChange w:id="546" w:author="fernando manuel guzman aja" w:date="2017-04-07T19:12:00Z">
                    <w:rPr>
                      <w:rFonts w:ascii="Calibri" w:eastAsia="Arial" w:hAnsi="Calibri" w:cs="Calibri"/>
                      <w:spacing w:val="-5"/>
                      <w:szCs w:val="24"/>
                    </w:rPr>
                  </w:rPrChange>
                </w:rPr>
                <w:t>()</w:t>
              </w:r>
              <w:r w:rsidRPr="009313E3">
                <w:rPr>
                  <w:rFonts w:ascii="Times New Roman" w:eastAsia="Arial" w:hAnsi="Times New Roman" w:cs="Times New Roman"/>
                  <w:szCs w:val="24"/>
                  <w:rPrChange w:id="547" w:author="fernando manuel guzman aja" w:date="2017-04-07T19:12:00Z">
                    <w:rPr>
                      <w:rFonts w:ascii="Calibri" w:eastAsia="Arial" w:hAnsi="Calibri" w:cs="Calibri"/>
                      <w:szCs w:val="24"/>
                    </w:rPr>
                  </w:rPrChange>
                </w:rPr>
                <w:t>;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548" w:author="fernando manuel guzman aja" w:date="2017-04-07T19:08:00Z"/>
                <w:rFonts w:ascii="Times New Roman" w:hAnsi="Times New Roman" w:cs="Times New Roman"/>
                <w:sz w:val="20"/>
                <w:rPrChange w:id="549" w:author="fernando manuel guzman aja" w:date="2017-04-07T19:12:00Z">
                  <w:rPr>
                    <w:ins w:id="550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</w:p>
        </w:tc>
      </w:tr>
      <w:tr w:rsidR="009313E3" w:rsidRPr="009313E3" w:rsidTr="009313E3">
        <w:trPr>
          <w:cantSplit/>
          <w:jc w:val="center"/>
          <w:ins w:id="551" w:author="fernando manuel guzman aja" w:date="2017-04-07T19:08:00Z"/>
          <w:trPrChange w:id="552" w:author="fernando manuel guzman aja" w:date="2017-04-07T19:09:00Z">
            <w:trPr>
              <w:cantSplit/>
              <w:jc w:val="center"/>
            </w:trPr>
          </w:trPrChange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553" w:author="fernando manuel guzman aja" w:date="2017-04-07T19:09:00Z">
              <w:tcPr>
                <w:tcW w:w="201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spacing w:before="40" w:after="40"/>
              <w:rPr>
                <w:ins w:id="554" w:author="fernando manuel guzman aja" w:date="2017-04-07T19:08:00Z"/>
                <w:rFonts w:ascii="Times New Roman" w:hAnsi="Times New Roman" w:cs="Times New Roman"/>
                <w:sz w:val="20"/>
                <w:rPrChange w:id="555" w:author="fernando manuel guzman aja" w:date="2017-04-07T19:12:00Z">
                  <w:rPr>
                    <w:ins w:id="556" w:author="fernando manuel guzman aja" w:date="2017-04-07T19:08:00Z"/>
                    <w:rFonts w:ascii="Helvetica" w:hAnsi="Helvetica"/>
                    <w:sz w:val="20"/>
                  </w:rPr>
                </w:rPrChange>
              </w:rPr>
            </w:pPr>
            <w:ins w:id="557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558" w:author="fernando manuel guzman aja" w:date="2017-04-07T19:12:00Z">
                    <w:rPr>
                      <w:rFonts w:ascii="Helvetica" w:hAnsi="Helvetica"/>
                      <w:sz w:val="20"/>
                    </w:rPr>
                  </w:rPrChange>
                </w:rPr>
                <w:t xml:space="preserve">Comentarios  </w:t>
              </w:r>
            </w:ins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PrChange w:id="559" w:author="fernando manuel guzman aja" w:date="2017-04-07T19:09:00Z">
              <w:tcPr>
                <w:tcW w:w="7452" w:type="dxa"/>
                <w:tcBorders>
                  <w:top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:rsidR="009313E3" w:rsidRPr="009313E3" w:rsidRDefault="009313E3" w:rsidP="009313E3">
            <w:pPr>
              <w:numPr>
                <w:ilvl w:val="0"/>
                <w:numId w:val="2"/>
              </w:numPr>
              <w:spacing w:before="40" w:after="40" w:line="240" w:lineRule="auto"/>
              <w:rPr>
                <w:ins w:id="560" w:author="fernando manuel guzman aja" w:date="2017-04-07T19:08:00Z"/>
                <w:rFonts w:ascii="Times New Roman" w:hAnsi="Times New Roman" w:cs="Times New Roman"/>
                <w:sz w:val="20"/>
                <w:lang w:val="en-US"/>
                <w:rPrChange w:id="561" w:author="fernando manuel guzman aja" w:date="2017-04-07T19:12:00Z">
                  <w:rPr>
                    <w:ins w:id="562" w:author="fernando manuel guzman aja" w:date="2017-04-07T19:08:00Z"/>
                    <w:rFonts w:ascii="Calibri" w:hAnsi="Calibri" w:cs="Calibri"/>
                    <w:sz w:val="20"/>
                    <w:lang w:val="en-US"/>
                  </w:rPr>
                </w:rPrChange>
              </w:rPr>
            </w:pPr>
            <w:ins w:id="563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564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Todas las funciones tienen que estar documentadas explicando que realiza cada uno de ellas. </w:t>
              </w:r>
              <w:r w:rsidRPr="009313E3">
                <w:rPr>
                  <w:rFonts w:ascii="Times New Roman" w:hAnsi="Times New Roman" w:cs="Times New Roman"/>
                  <w:sz w:val="20"/>
                  <w:lang w:val="en-US"/>
                  <w:rPrChange w:id="565" w:author="fernando manuel guzman aja" w:date="2017-04-07T19:12:00Z">
                    <w:rPr>
                      <w:rFonts w:ascii="Calibri" w:hAnsi="Calibri" w:cs="Calibri"/>
                      <w:sz w:val="20"/>
                      <w:lang w:val="en-US"/>
                    </w:rPr>
                  </w:rPrChange>
                </w:rPr>
                <w:t xml:space="preserve">Para </w:t>
              </w:r>
              <w:proofErr w:type="spellStart"/>
              <w:r w:rsidRPr="009313E3">
                <w:rPr>
                  <w:rFonts w:ascii="Times New Roman" w:hAnsi="Times New Roman" w:cs="Times New Roman"/>
                  <w:sz w:val="20"/>
                  <w:lang w:val="en-US"/>
                  <w:rPrChange w:id="566" w:author="fernando manuel guzman aja" w:date="2017-04-07T19:12:00Z">
                    <w:rPr>
                      <w:rFonts w:ascii="Calibri" w:hAnsi="Calibri" w:cs="Calibri"/>
                      <w:sz w:val="20"/>
                      <w:lang w:val="en-US"/>
                    </w:rPr>
                  </w:rPrChange>
                </w:rPr>
                <w:t>ello</w:t>
              </w:r>
              <w:proofErr w:type="spellEnd"/>
              <w:r w:rsidRPr="009313E3">
                <w:rPr>
                  <w:rFonts w:ascii="Times New Roman" w:hAnsi="Times New Roman" w:cs="Times New Roman"/>
                  <w:sz w:val="20"/>
                  <w:lang w:val="en-US"/>
                  <w:rPrChange w:id="567" w:author="fernando manuel guzman aja" w:date="2017-04-07T19:12:00Z">
                    <w:rPr>
                      <w:rFonts w:ascii="Calibri" w:hAnsi="Calibri" w:cs="Calibri"/>
                      <w:sz w:val="20"/>
                      <w:lang w:val="en-US"/>
                    </w:rPr>
                  </w:rPrChange>
                </w:rPr>
                <w:t xml:space="preserve"> se </w:t>
              </w:r>
              <w:r w:rsidRPr="009313E3">
                <w:rPr>
                  <w:rFonts w:ascii="Times New Roman" w:hAnsi="Times New Roman" w:cs="Times New Roman"/>
                  <w:sz w:val="20"/>
                  <w:rPrChange w:id="568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utilizará</w:t>
              </w:r>
              <w:r w:rsidRPr="009313E3">
                <w:rPr>
                  <w:rFonts w:ascii="Times New Roman" w:hAnsi="Times New Roman" w:cs="Times New Roman"/>
                  <w:sz w:val="20"/>
                  <w:lang w:val="en-US"/>
                  <w:rPrChange w:id="569" w:author="fernando manuel guzman aja" w:date="2017-04-07T19:12:00Z">
                    <w:rPr>
                      <w:rFonts w:ascii="Calibri" w:hAnsi="Calibri" w:cs="Calibri"/>
                      <w:sz w:val="20"/>
                      <w:lang w:val="en-US"/>
                    </w:rPr>
                  </w:rPrChange>
                </w:rPr>
                <w:t xml:space="preserve"> el </w:t>
              </w:r>
              <w:proofErr w:type="spellStart"/>
              <w:r w:rsidRPr="009313E3">
                <w:rPr>
                  <w:rFonts w:ascii="Times New Roman" w:hAnsi="Times New Roman" w:cs="Times New Roman"/>
                  <w:sz w:val="20"/>
                  <w:lang w:val="en-US"/>
                  <w:rPrChange w:id="570" w:author="fernando manuel guzman aja" w:date="2017-04-07T19:12:00Z">
                    <w:rPr>
                      <w:rFonts w:ascii="Calibri" w:hAnsi="Calibri" w:cs="Calibri"/>
                      <w:sz w:val="20"/>
                      <w:lang w:val="en-US"/>
                    </w:rPr>
                  </w:rPrChange>
                </w:rPr>
                <w:t>estandar</w:t>
              </w:r>
              <w:proofErr w:type="spellEnd"/>
              <w:r w:rsidRPr="009313E3">
                <w:rPr>
                  <w:rFonts w:ascii="Times New Roman" w:hAnsi="Times New Roman" w:cs="Times New Roman"/>
                  <w:sz w:val="20"/>
                  <w:lang w:val="en-US"/>
                  <w:rPrChange w:id="571" w:author="fernando manuel guzman aja" w:date="2017-04-07T19:12:00Z">
                    <w:rPr>
                      <w:rFonts w:ascii="Calibri" w:hAnsi="Calibri" w:cs="Calibri"/>
                      <w:sz w:val="20"/>
                      <w:lang w:val="en-US"/>
                    </w:rPr>
                  </w:rPrChange>
                </w:rPr>
                <w:t xml:space="preserve"> de</w:t>
              </w:r>
              <w:r w:rsidRPr="009313E3">
                <w:rPr>
                  <w:rFonts w:ascii="Times New Roman" w:hAnsi="Times New Roman" w:cs="Times New Roman"/>
                  <w:sz w:val="20"/>
                  <w:rPrChange w:id="572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documentación</w:t>
              </w:r>
              <w:r w:rsidRPr="009313E3">
                <w:rPr>
                  <w:rFonts w:ascii="Times New Roman" w:hAnsi="Times New Roman" w:cs="Times New Roman"/>
                  <w:sz w:val="20"/>
                  <w:lang w:val="en-US"/>
                  <w:rPrChange w:id="573" w:author="fernando manuel guzman aja" w:date="2017-04-07T19:12:00Z">
                    <w:rPr>
                      <w:rFonts w:ascii="Calibri" w:hAnsi="Calibri" w:cs="Calibri"/>
                      <w:sz w:val="20"/>
                      <w:lang w:val="en-US"/>
                    </w:rPr>
                  </w:rPrChange>
                </w:rPr>
                <w:t>:</w:t>
              </w:r>
            </w:ins>
          </w:p>
          <w:p w:rsidR="009313E3" w:rsidRPr="009313E3" w:rsidRDefault="009313E3" w:rsidP="009313E3">
            <w:pPr>
              <w:numPr>
                <w:ilvl w:val="0"/>
                <w:numId w:val="2"/>
              </w:numPr>
              <w:spacing w:before="40" w:after="40" w:line="240" w:lineRule="auto"/>
              <w:rPr>
                <w:ins w:id="574" w:author="fernando manuel guzman aja" w:date="2017-04-07T19:08:00Z"/>
                <w:rFonts w:ascii="Times New Roman" w:hAnsi="Times New Roman" w:cs="Times New Roman"/>
                <w:sz w:val="20"/>
                <w:rPrChange w:id="575" w:author="fernando manuel guzman aja" w:date="2017-04-07T19:12:00Z">
                  <w:rPr>
                    <w:ins w:id="576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577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578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Nombre de función:</w:t>
              </w:r>
            </w:ins>
          </w:p>
          <w:p w:rsidR="009313E3" w:rsidRPr="009313E3" w:rsidRDefault="009313E3" w:rsidP="009313E3">
            <w:pPr>
              <w:numPr>
                <w:ilvl w:val="0"/>
                <w:numId w:val="2"/>
              </w:numPr>
              <w:spacing w:before="40" w:after="40" w:line="240" w:lineRule="auto"/>
              <w:rPr>
                <w:ins w:id="579" w:author="fernando manuel guzman aja" w:date="2017-04-07T19:08:00Z"/>
                <w:rFonts w:ascii="Times New Roman" w:hAnsi="Times New Roman" w:cs="Times New Roman"/>
                <w:sz w:val="20"/>
                <w:rPrChange w:id="580" w:author="fernando manuel guzman aja" w:date="2017-04-07T19:12:00Z">
                  <w:rPr>
                    <w:ins w:id="581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582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583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Parametro1:</w:t>
              </w:r>
            </w:ins>
          </w:p>
          <w:p w:rsidR="009313E3" w:rsidRPr="009313E3" w:rsidRDefault="009313E3" w:rsidP="009313E3">
            <w:pPr>
              <w:numPr>
                <w:ilvl w:val="0"/>
                <w:numId w:val="2"/>
              </w:numPr>
              <w:spacing w:before="40" w:after="40" w:line="240" w:lineRule="auto"/>
              <w:rPr>
                <w:ins w:id="584" w:author="fernando manuel guzman aja" w:date="2017-04-07T19:08:00Z"/>
                <w:rFonts w:ascii="Times New Roman" w:hAnsi="Times New Roman" w:cs="Times New Roman"/>
                <w:sz w:val="20"/>
                <w:rPrChange w:id="585" w:author="fernando manuel guzman aja" w:date="2017-04-07T19:12:00Z">
                  <w:rPr>
                    <w:ins w:id="586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587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588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Parametro2:</w:t>
              </w:r>
            </w:ins>
          </w:p>
          <w:p w:rsidR="009313E3" w:rsidRPr="009313E3" w:rsidRDefault="009313E3" w:rsidP="009313E3">
            <w:pPr>
              <w:numPr>
                <w:ilvl w:val="0"/>
                <w:numId w:val="2"/>
              </w:numPr>
              <w:spacing w:before="40" w:after="40" w:line="240" w:lineRule="auto"/>
              <w:rPr>
                <w:ins w:id="589" w:author="fernando manuel guzman aja" w:date="2017-04-07T19:08:00Z"/>
                <w:rFonts w:ascii="Times New Roman" w:hAnsi="Times New Roman" w:cs="Times New Roman"/>
                <w:sz w:val="20"/>
                <w:rPrChange w:id="590" w:author="fernando manuel guzman aja" w:date="2017-04-07T19:12:00Z">
                  <w:rPr>
                    <w:ins w:id="591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592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593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Descripción de la función:</w:t>
              </w:r>
            </w:ins>
          </w:p>
          <w:p w:rsidR="009313E3" w:rsidRPr="009313E3" w:rsidRDefault="009313E3" w:rsidP="009313E3">
            <w:pPr>
              <w:numPr>
                <w:ilvl w:val="0"/>
                <w:numId w:val="2"/>
              </w:numPr>
              <w:spacing w:before="40" w:after="40" w:line="240" w:lineRule="auto"/>
              <w:rPr>
                <w:ins w:id="594" w:author="fernando manuel guzman aja" w:date="2017-04-07T19:08:00Z"/>
                <w:rFonts w:ascii="Times New Roman" w:hAnsi="Times New Roman" w:cs="Times New Roman"/>
                <w:sz w:val="20"/>
                <w:rPrChange w:id="595" w:author="fernando manuel guzman aja" w:date="2017-04-07T19:12:00Z">
                  <w:rPr>
                    <w:ins w:id="596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597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598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Valor de retorno:</w:t>
              </w:r>
            </w:ins>
          </w:p>
        </w:tc>
      </w:tr>
      <w:tr w:rsidR="009313E3" w:rsidRPr="009313E3" w:rsidTr="009313E3">
        <w:trPr>
          <w:cantSplit/>
          <w:jc w:val="center"/>
          <w:ins w:id="599" w:author="fernando manuel guzman aja" w:date="2017-04-07T19:08:00Z"/>
          <w:trPrChange w:id="600" w:author="fernando manuel guzman aja" w:date="2017-04-07T19:09:00Z">
            <w:trPr>
              <w:cantSplit/>
              <w:jc w:val="center"/>
            </w:trPr>
          </w:trPrChange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601" w:author="fernando manuel guzman aja" w:date="2017-04-07T19:09:00Z">
              <w:tcPr>
                <w:tcW w:w="201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spacing w:before="40" w:after="40"/>
              <w:rPr>
                <w:ins w:id="602" w:author="fernando manuel guzman aja" w:date="2017-04-07T19:08:00Z"/>
                <w:rFonts w:ascii="Times New Roman" w:hAnsi="Times New Roman" w:cs="Times New Roman"/>
                <w:sz w:val="20"/>
                <w:rPrChange w:id="603" w:author="fernando manuel guzman aja" w:date="2017-04-07T19:12:00Z">
                  <w:rPr>
                    <w:ins w:id="604" w:author="fernando manuel guzman aja" w:date="2017-04-07T19:08:00Z"/>
                    <w:rFonts w:ascii="Helvetica" w:hAnsi="Helvetica"/>
                    <w:sz w:val="20"/>
                  </w:rPr>
                </w:rPrChange>
              </w:rPr>
            </w:pPr>
            <w:ins w:id="605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606" w:author="fernando manuel guzman aja" w:date="2017-04-07T19:12:00Z">
                    <w:rPr>
                      <w:rFonts w:ascii="Helvetica" w:hAnsi="Helvetica"/>
                      <w:sz w:val="20"/>
                    </w:rPr>
                  </w:rPrChange>
                </w:rPr>
                <w:t>Buen comentario</w:t>
              </w:r>
            </w:ins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PrChange w:id="607" w:author="fernando manuel guzman aja" w:date="2017-04-07T19:09:00Z">
              <w:tcPr>
                <w:tcW w:w="7452" w:type="dxa"/>
                <w:tcBorders>
                  <w:top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spacing w:before="40" w:after="40"/>
              <w:rPr>
                <w:ins w:id="608" w:author="fernando manuel guzman aja" w:date="2017-04-07T19:08:00Z"/>
                <w:rFonts w:ascii="Times New Roman" w:hAnsi="Times New Roman" w:cs="Times New Roman"/>
                <w:sz w:val="20"/>
                <w:rPrChange w:id="609" w:author="fernando manuel guzman aja" w:date="2017-04-07T19:12:00Z">
                  <w:rPr>
                    <w:ins w:id="610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611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612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*/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613" w:author="fernando manuel guzman aja" w:date="2017-04-07T19:08:00Z"/>
                <w:rFonts w:ascii="Times New Roman" w:hAnsi="Times New Roman" w:cs="Times New Roman"/>
                <w:sz w:val="20"/>
                <w:rPrChange w:id="614" w:author="fernando manuel guzman aja" w:date="2017-04-07T19:12:00Z">
                  <w:rPr>
                    <w:ins w:id="615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616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617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   Nombre de función: </w:t>
              </w:r>
              <w:proofErr w:type="spellStart"/>
              <w:r w:rsidRPr="009313E3">
                <w:rPr>
                  <w:rFonts w:ascii="Times New Roman" w:hAnsi="Times New Roman" w:cs="Times New Roman"/>
                  <w:sz w:val="20"/>
                  <w:rPrChange w:id="618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CalcularAreaTriangulo</w:t>
              </w:r>
              <w:proofErr w:type="spellEnd"/>
            </w:ins>
          </w:p>
          <w:p w:rsidR="009313E3" w:rsidRPr="009313E3" w:rsidRDefault="009313E3" w:rsidP="0094366B">
            <w:pPr>
              <w:spacing w:before="40" w:after="40"/>
              <w:rPr>
                <w:ins w:id="619" w:author="fernando manuel guzman aja" w:date="2017-04-07T19:08:00Z"/>
                <w:rFonts w:ascii="Times New Roman" w:hAnsi="Times New Roman" w:cs="Times New Roman"/>
                <w:sz w:val="20"/>
                <w:rPrChange w:id="620" w:author="fernando manuel guzman aja" w:date="2017-04-07T19:12:00Z">
                  <w:rPr>
                    <w:ins w:id="621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622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623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   Parametro1: </w:t>
              </w:r>
              <w:proofErr w:type="spellStart"/>
              <w:r w:rsidRPr="009313E3">
                <w:rPr>
                  <w:rFonts w:ascii="Times New Roman" w:hAnsi="Times New Roman" w:cs="Times New Roman"/>
                  <w:sz w:val="20"/>
                  <w:rPrChange w:id="624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fltBase</w:t>
              </w:r>
              <w:proofErr w:type="spellEnd"/>
              <w:r w:rsidRPr="009313E3">
                <w:rPr>
                  <w:rFonts w:ascii="Times New Roman" w:hAnsi="Times New Roman" w:cs="Times New Roman"/>
                  <w:sz w:val="20"/>
                  <w:rPrChange w:id="625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, es el valor de la base del triángulo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626" w:author="fernando manuel guzman aja" w:date="2017-04-07T19:08:00Z"/>
                <w:rFonts w:ascii="Times New Roman" w:hAnsi="Times New Roman" w:cs="Times New Roman"/>
                <w:sz w:val="20"/>
                <w:rPrChange w:id="627" w:author="fernando manuel guzman aja" w:date="2017-04-07T19:12:00Z">
                  <w:rPr>
                    <w:ins w:id="628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629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630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   Parametro2: </w:t>
              </w:r>
              <w:proofErr w:type="spellStart"/>
              <w:r w:rsidRPr="009313E3">
                <w:rPr>
                  <w:rFonts w:ascii="Times New Roman" w:hAnsi="Times New Roman" w:cs="Times New Roman"/>
                  <w:sz w:val="20"/>
                  <w:rPrChange w:id="631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fltAltura</w:t>
              </w:r>
              <w:proofErr w:type="spellEnd"/>
              <w:r w:rsidRPr="009313E3">
                <w:rPr>
                  <w:rFonts w:ascii="Times New Roman" w:hAnsi="Times New Roman" w:cs="Times New Roman"/>
                  <w:sz w:val="20"/>
                  <w:rPrChange w:id="632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, es el valor de la altura del triángulo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633" w:author="fernando manuel guzman aja" w:date="2017-04-07T19:08:00Z"/>
                <w:rFonts w:ascii="Times New Roman" w:hAnsi="Times New Roman" w:cs="Times New Roman"/>
                <w:sz w:val="20"/>
                <w:rPrChange w:id="634" w:author="fernando manuel guzman aja" w:date="2017-04-07T19:12:00Z">
                  <w:rPr>
                    <w:ins w:id="635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636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637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   Descripción de la función: calcula el </w:t>
              </w:r>
              <w:proofErr w:type="spellStart"/>
              <w:r w:rsidRPr="009313E3">
                <w:rPr>
                  <w:rFonts w:ascii="Times New Roman" w:hAnsi="Times New Roman" w:cs="Times New Roman"/>
                  <w:sz w:val="20"/>
                  <w:rPrChange w:id="638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area</w:t>
              </w:r>
              <w:proofErr w:type="spellEnd"/>
              <w:r w:rsidRPr="009313E3">
                <w:rPr>
                  <w:rFonts w:ascii="Times New Roman" w:hAnsi="Times New Roman" w:cs="Times New Roman"/>
                  <w:sz w:val="20"/>
                  <w:rPrChange w:id="639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de un triángulo.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640" w:author="fernando manuel guzman aja" w:date="2017-04-07T19:08:00Z"/>
                <w:rFonts w:ascii="Times New Roman" w:hAnsi="Times New Roman" w:cs="Times New Roman"/>
                <w:sz w:val="20"/>
                <w:rPrChange w:id="641" w:author="fernando manuel guzman aja" w:date="2017-04-07T19:12:00Z">
                  <w:rPr>
                    <w:ins w:id="642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643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644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   Valor de </w:t>
              </w:r>
              <w:proofErr w:type="spellStart"/>
              <w:r w:rsidRPr="009313E3">
                <w:rPr>
                  <w:rFonts w:ascii="Times New Roman" w:hAnsi="Times New Roman" w:cs="Times New Roman"/>
                  <w:sz w:val="20"/>
                  <w:rPrChange w:id="645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retorno:Resultado</w:t>
              </w:r>
              <w:proofErr w:type="spellEnd"/>
              <w:r w:rsidRPr="009313E3">
                <w:rPr>
                  <w:rFonts w:ascii="Times New Roman" w:hAnsi="Times New Roman" w:cs="Times New Roman"/>
                  <w:sz w:val="20"/>
                  <w:rPrChange w:id="646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=(</w:t>
              </w:r>
              <w:proofErr w:type="spellStart"/>
              <w:r w:rsidRPr="009313E3">
                <w:rPr>
                  <w:rFonts w:ascii="Times New Roman" w:hAnsi="Times New Roman" w:cs="Times New Roman"/>
                  <w:sz w:val="20"/>
                  <w:rPrChange w:id="647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fltBAse</w:t>
              </w:r>
              <w:proofErr w:type="spellEnd"/>
              <w:r w:rsidRPr="009313E3">
                <w:rPr>
                  <w:rFonts w:ascii="Times New Roman" w:hAnsi="Times New Roman" w:cs="Times New Roman"/>
                  <w:sz w:val="20"/>
                  <w:rPrChange w:id="648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*</w:t>
              </w:r>
              <w:proofErr w:type="spellStart"/>
              <w:r w:rsidRPr="009313E3">
                <w:rPr>
                  <w:rFonts w:ascii="Times New Roman" w:hAnsi="Times New Roman" w:cs="Times New Roman"/>
                  <w:sz w:val="20"/>
                  <w:rPrChange w:id="649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fltAltura</w:t>
              </w:r>
              <w:proofErr w:type="spellEnd"/>
              <w:r w:rsidRPr="009313E3">
                <w:rPr>
                  <w:rFonts w:ascii="Times New Roman" w:hAnsi="Times New Roman" w:cs="Times New Roman"/>
                  <w:sz w:val="20"/>
                  <w:rPrChange w:id="650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)/2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651" w:author="fernando manuel guzman aja" w:date="2017-04-07T19:08:00Z"/>
                <w:rFonts w:ascii="Times New Roman" w:hAnsi="Times New Roman" w:cs="Times New Roman"/>
                <w:sz w:val="20"/>
                <w:rPrChange w:id="652" w:author="fernando manuel guzman aja" w:date="2017-04-07T19:12:00Z">
                  <w:rPr>
                    <w:ins w:id="653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654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655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*/</w:t>
              </w:r>
            </w:ins>
          </w:p>
        </w:tc>
      </w:tr>
      <w:tr w:rsidR="009313E3" w:rsidRPr="009313E3" w:rsidTr="009313E3">
        <w:trPr>
          <w:cantSplit/>
          <w:jc w:val="center"/>
          <w:ins w:id="656" w:author="fernando manuel guzman aja" w:date="2017-04-07T19:08:00Z"/>
          <w:trPrChange w:id="657" w:author="fernando manuel guzman aja" w:date="2017-04-07T19:09:00Z">
            <w:trPr>
              <w:cantSplit/>
              <w:jc w:val="center"/>
            </w:trPr>
          </w:trPrChange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658" w:author="fernando manuel guzman aja" w:date="2017-04-07T19:09:00Z">
              <w:tcPr>
                <w:tcW w:w="201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spacing w:before="40" w:after="40"/>
              <w:rPr>
                <w:ins w:id="659" w:author="fernando manuel guzman aja" w:date="2017-04-07T19:08:00Z"/>
                <w:rFonts w:ascii="Times New Roman" w:hAnsi="Times New Roman" w:cs="Times New Roman"/>
                <w:sz w:val="20"/>
                <w:rPrChange w:id="660" w:author="fernando manuel guzman aja" w:date="2017-04-07T19:12:00Z">
                  <w:rPr>
                    <w:ins w:id="661" w:author="fernando manuel guzman aja" w:date="2017-04-07T19:08:00Z"/>
                    <w:rFonts w:ascii="Helvetica" w:hAnsi="Helvetica"/>
                    <w:sz w:val="20"/>
                  </w:rPr>
                </w:rPrChange>
              </w:rPr>
            </w:pPr>
            <w:ins w:id="662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663" w:author="fernando manuel guzman aja" w:date="2017-04-07T19:12:00Z">
                    <w:rPr>
                      <w:rFonts w:ascii="Helvetica" w:hAnsi="Helvetica"/>
                      <w:sz w:val="20"/>
                    </w:rPr>
                  </w:rPrChange>
                </w:rPr>
                <w:t>Mal comentario</w:t>
              </w:r>
            </w:ins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PrChange w:id="664" w:author="fernando manuel guzman aja" w:date="2017-04-07T19:09:00Z">
              <w:tcPr>
                <w:tcW w:w="7452" w:type="dxa"/>
                <w:tcBorders>
                  <w:top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tabs>
                <w:tab w:val="left" w:pos="1065"/>
              </w:tabs>
              <w:spacing w:before="40" w:after="40"/>
              <w:rPr>
                <w:ins w:id="665" w:author="fernando manuel guzman aja" w:date="2017-04-07T19:08:00Z"/>
                <w:rFonts w:ascii="Times New Roman" w:hAnsi="Times New Roman" w:cs="Times New Roman"/>
                <w:sz w:val="20"/>
                <w:rPrChange w:id="666" w:author="fernando manuel guzman aja" w:date="2017-04-07T19:12:00Z">
                  <w:rPr>
                    <w:ins w:id="667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proofErr w:type="spellStart"/>
            <w:ins w:id="668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669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Public</w:t>
              </w:r>
              <w:proofErr w:type="spellEnd"/>
              <w:r w:rsidRPr="009313E3">
                <w:rPr>
                  <w:rFonts w:ascii="Times New Roman" w:hAnsi="Times New Roman" w:cs="Times New Roman"/>
                  <w:sz w:val="20"/>
                  <w:rPrChange w:id="670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</w:t>
              </w:r>
              <w:proofErr w:type="spellStart"/>
              <w:r w:rsidRPr="009313E3">
                <w:rPr>
                  <w:rFonts w:ascii="Times New Roman" w:hAnsi="Times New Roman" w:cs="Times New Roman"/>
                  <w:sz w:val="20"/>
                  <w:rPrChange w:id="671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float</w:t>
              </w:r>
              <w:proofErr w:type="spellEnd"/>
              <w:r w:rsidRPr="009313E3">
                <w:rPr>
                  <w:rFonts w:ascii="Times New Roman" w:hAnsi="Times New Roman" w:cs="Times New Roman"/>
                  <w:sz w:val="20"/>
                  <w:rPrChange w:id="672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</w:t>
              </w:r>
              <w:proofErr w:type="spellStart"/>
              <w:r w:rsidRPr="009313E3">
                <w:rPr>
                  <w:rFonts w:ascii="Times New Roman" w:hAnsi="Times New Roman" w:cs="Times New Roman"/>
                  <w:sz w:val="20"/>
                  <w:rPrChange w:id="673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CalcularAreaTriangulo</w:t>
              </w:r>
              <w:proofErr w:type="spellEnd"/>
              <w:r w:rsidRPr="009313E3">
                <w:rPr>
                  <w:rFonts w:ascii="Times New Roman" w:hAnsi="Times New Roman" w:cs="Times New Roman"/>
                  <w:sz w:val="20"/>
                  <w:rPrChange w:id="674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(</w:t>
              </w:r>
              <w:proofErr w:type="spellStart"/>
              <w:r w:rsidRPr="009313E3">
                <w:rPr>
                  <w:rFonts w:ascii="Times New Roman" w:hAnsi="Times New Roman" w:cs="Times New Roman"/>
                  <w:sz w:val="20"/>
                  <w:rPrChange w:id="675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fltBase,fltAltura</w:t>
              </w:r>
              <w:proofErr w:type="spellEnd"/>
              <w:r w:rsidRPr="009313E3">
                <w:rPr>
                  <w:rFonts w:ascii="Times New Roman" w:hAnsi="Times New Roman" w:cs="Times New Roman"/>
                  <w:sz w:val="20"/>
                  <w:rPrChange w:id="676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){</w:t>
              </w:r>
            </w:ins>
          </w:p>
          <w:p w:rsidR="009313E3" w:rsidRPr="009313E3" w:rsidRDefault="009313E3" w:rsidP="0094366B">
            <w:pPr>
              <w:tabs>
                <w:tab w:val="left" w:pos="1065"/>
              </w:tabs>
              <w:spacing w:before="40" w:after="40"/>
              <w:rPr>
                <w:ins w:id="677" w:author="fernando manuel guzman aja" w:date="2017-04-07T19:08:00Z"/>
                <w:rFonts w:ascii="Times New Roman" w:hAnsi="Times New Roman" w:cs="Times New Roman"/>
                <w:sz w:val="20"/>
                <w:rPrChange w:id="678" w:author="fernando manuel guzman aja" w:date="2017-04-07T19:12:00Z">
                  <w:rPr>
                    <w:ins w:id="679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680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681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   //Esta función calcula el </w:t>
              </w:r>
              <w:proofErr w:type="spellStart"/>
              <w:r w:rsidRPr="009313E3">
                <w:rPr>
                  <w:rFonts w:ascii="Times New Roman" w:hAnsi="Times New Roman" w:cs="Times New Roman"/>
                  <w:sz w:val="20"/>
                  <w:rPrChange w:id="682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area</w:t>
              </w:r>
              <w:proofErr w:type="spellEnd"/>
              <w:r w:rsidRPr="009313E3">
                <w:rPr>
                  <w:rFonts w:ascii="Times New Roman" w:hAnsi="Times New Roman" w:cs="Times New Roman"/>
                  <w:sz w:val="20"/>
                  <w:rPrChange w:id="683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de un triangulo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684" w:author="fernando manuel guzman aja" w:date="2017-04-07T19:08:00Z"/>
                <w:rFonts w:ascii="Times New Roman" w:hAnsi="Times New Roman" w:cs="Times New Roman"/>
                <w:sz w:val="20"/>
                <w:rPrChange w:id="685" w:author="fernando manuel guzman aja" w:date="2017-04-07T19:12:00Z">
                  <w:rPr>
                    <w:ins w:id="686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687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688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   //</w:t>
              </w:r>
              <w:proofErr w:type="spellStart"/>
              <w:r w:rsidRPr="009313E3">
                <w:rPr>
                  <w:rFonts w:ascii="Times New Roman" w:hAnsi="Times New Roman" w:cs="Times New Roman"/>
                  <w:sz w:val="20"/>
                  <w:rPrChange w:id="689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fltBase</w:t>
              </w:r>
              <w:proofErr w:type="spellEnd"/>
              <w:r w:rsidRPr="009313E3">
                <w:rPr>
                  <w:rFonts w:ascii="Times New Roman" w:hAnsi="Times New Roman" w:cs="Times New Roman"/>
                  <w:sz w:val="20"/>
                  <w:rPrChange w:id="690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es el valor de la base del triángulo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691" w:author="fernando manuel guzman aja" w:date="2017-04-07T19:08:00Z"/>
                <w:rFonts w:ascii="Times New Roman" w:hAnsi="Times New Roman" w:cs="Times New Roman"/>
                <w:sz w:val="20"/>
                <w:rPrChange w:id="692" w:author="fernando manuel guzman aja" w:date="2017-04-07T19:12:00Z">
                  <w:rPr>
                    <w:ins w:id="693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694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695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   //</w:t>
              </w:r>
              <w:proofErr w:type="spellStart"/>
              <w:r w:rsidRPr="009313E3">
                <w:rPr>
                  <w:rFonts w:ascii="Times New Roman" w:hAnsi="Times New Roman" w:cs="Times New Roman"/>
                  <w:sz w:val="20"/>
                  <w:rPrChange w:id="696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fltAltura</w:t>
              </w:r>
              <w:proofErr w:type="spellEnd"/>
              <w:r w:rsidRPr="009313E3">
                <w:rPr>
                  <w:rFonts w:ascii="Times New Roman" w:hAnsi="Times New Roman" w:cs="Times New Roman"/>
                  <w:sz w:val="20"/>
                  <w:rPrChange w:id="697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es el valor de la altura del triángulo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698" w:author="fernando manuel guzman aja" w:date="2017-04-07T19:08:00Z"/>
                <w:rFonts w:ascii="Times New Roman" w:hAnsi="Times New Roman" w:cs="Times New Roman"/>
                <w:sz w:val="20"/>
                <w:rPrChange w:id="699" w:author="fernando manuel guzman aja" w:date="2017-04-07T19:12:00Z">
                  <w:rPr>
                    <w:ins w:id="700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701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702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   </w:t>
              </w:r>
              <w:proofErr w:type="spellStart"/>
              <w:r w:rsidRPr="009313E3">
                <w:rPr>
                  <w:rFonts w:ascii="Times New Roman" w:hAnsi="Times New Roman" w:cs="Times New Roman"/>
                  <w:sz w:val="20"/>
                  <w:rPrChange w:id="703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Return</w:t>
              </w:r>
              <w:proofErr w:type="spellEnd"/>
              <w:r w:rsidRPr="009313E3">
                <w:rPr>
                  <w:rFonts w:ascii="Times New Roman" w:hAnsi="Times New Roman" w:cs="Times New Roman"/>
                  <w:sz w:val="20"/>
                  <w:rPrChange w:id="704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(</w:t>
              </w:r>
              <w:proofErr w:type="spellStart"/>
              <w:r w:rsidRPr="009313E3">
                <w:rPr>
                  <w:rFonts w:ascii="Times New Roman" w:hAnsi="Times New Roman" w:cs="Times New Roman"/>
                  <w:sz w:val="20"/>
                  <w:rPrChange w:id="705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fltBAse</w:t>
              </w:r>
              <w:proofErr w:type="spellEnd"/>
              <w:r w:rsidRPr="009313E3">
                <w:rPr>
                  <w:rFonts w:ascii="Times New Roman" w:hAnsi="Times New Roman" w:cs="Times New Roman"/>
                  <w:sz w:val="20"/>
                  <w:rPrChange w:id="706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*</w:t>
              </w:r>
              <w:proofErr w:type="spellStart"/>
              <w:r w:rsidRPr="009313E3">
                <w:rPr>
                  <w:rFonts w:ascii="Times New Roman" w:hAnsi="Times New Roman" w:cs="Times New Roman"/>
                  <w:sz w:val="20"/>
                  <w:rPrChange w:id="707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fltAltura</w:t>
              </w:r>
              <w:proofErr w:type="spellEnd"/>
              <w:r w:rsidRPr="009313E3">
                <w:rPr>
                  <w:rFonts w:ascii="Times New Roman" w:hAnsi="Times New Roman" w:cs="Times New Roman"/>
                  <w:sz w:val="20"/>
                  <w:rPrChange w:id="708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)/2;</w:t>
              </w:r>
            </w:ins>
          </w:p>
          <w:p w:rsidR="009313E3" w:rsidRPr="009313E3" w:rsidRDefault="009313E3" w:rsidP="0094366B">
            <w:pPr>
              <w:tabs>
                <w:tab w:val="left" w:pos="1065"/>
              </w:tabs>
              <w:spacing w:before="40" w:after="40"/>
              <w:rPr>
                <w:ins w:id="709" w:author="fernando manuel guzman aja" w:date="2017-04-07T19:08:00Z"/>
                <w:rFonts w:ascii="Times New Roman" w:hAnsi="Times New Roman" w:cs="Times New Roman"/>
                <w:sz w:val="20"/>
                <w:rPrChange w:id="710" w:author="fernando manuel guzman aja" w:date="2017-04-07T19:12:00Z">
                  <w:rPr>
                    <w:ins w:id="711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712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713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}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714" w:author="fernando manuel guzman aja" w:date="2017-04-07T19:08:00Z"/>
                <w:rFonts w:ascii="Times New Roman" w:hAnsi="Times New Roman" w:cs="Times New Roman"/>
                <w:sz w:val="20"/>
                <w:rPrChange w:id="715" w:author="fernando manuel guzman aja" w:date="2017-04-07T19:12:00Z">
                  <w:rPr>
                    <w:ins w:id="716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</w:p>
        </w:tc>
      </w:tr>
      <w:tr w:rsidR="009313E3" w:rsidRPr="009313E3" w:rsidTr="009313E3">
        <w:trPr>
          <w:cantSplit/>
          <w:jc w:val="center"/>
          <w:ins w:id="717" w:author="fernando manuel guzman aja" w:date="2017-04-07T19:08:00Z"/>
          <w:trPrChange w:id="718" w:author="fernando manuel guzman aja" w:date="2017-04-07T19:09:00Z">
            <w:trPr>
              <w:cantSplit/>
              <w:jc w:val="center"/>
            </w:trPr>
          </w:trPrChange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719" w:author="fernando manuel guzman aja" w:date="2017-04-07T19:09:00Z">
              <w:tcPr>
                <w:tcW w:w="201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spacing w:before="40" w:after="40"/>
              <w:rPr>
                <w:ins w:id="720" w:author="fernando manuel guzman aja" w:date="2017-04-07T19:08:00Z"/>
                <w:rFonts w:ascii="Times New Roman" w:hAnsi="Times New Roman" w:cs="Times New Roman"/>
                <w:sz w:val="20"/>
                <w:rPrChange w:id="721" w:author="fernando manuel guzman aja" w:date="2017-04-07T19:12:00Z">
                  <w:rPr>
                    <w:ins w:id="722" w:author="fernando manuel guzman aja" w:date="2017-04-07T19:08:00Z"/>
                    <w:rFonts w:ascii="Helvetica" w:hAnsi="Helvetica"/>
                    <w:sz w:val="20"/>
                  </w:rPr>
                </w:rPrChange>
              </w:rPr>
            </w:pPr>
            <w:ins w:id="723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724" w:author="fernando manuel guzman aja" w:date="2017-04-07T19:12:00Z">
                    <w:rPr>
                      <w:rFonts w:ascii="Helvetica" w:hAnsi="Helvetica"/>
                      <w:sz w:val="20"/>
                    </w:rPr>
                  </w:rPrChange>
                </w:rPr>
                <w:t>Secciones principales</w:t>
              </w:r>
            </w:ins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PrChange w:id="725" w:author="fernando manuel guzman aja" w:date="2017-04-07T19:09:00Z">
              <w:tcPr>
                <w:tcW w:w="7452" w:type="dxa"/>
                <w:tcBorders>
                  <w:top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spacing w:before="40" w:after="40"/>
              <w:rPr>
                <w:ins w:id="726" w:author="fernando manuel guzman aja" w:date="2017-04-07T19:08:00Z"/>
                <w:rFonts w:ascii="Times New Roman" w:hAnsi="Times New Roman" w:cs="Times New Roman"/>
                <w:sz w:val="20"/>
                <w:rPrChange w:id="727" w:author="fernando manuel guzman aja" w:date="2017-04-07T19:12:00Z">
                  <w:rPr>
                    <w:ins w:id="728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729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730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Antes de cada sección principal de código se comentará una breve descripción de la función de la sección.</w:t>
              </w:r>
            </w:ins>
          </w:p>
        </w:tc>
      </w:tr>
      <w:tr w:rsidR="009313E3" w:rsidRPr="009313E3" w:rsidTr="009313E3">
        <w:trPr>
          <w:cantSplit/>
          <w:jc w:val="center"/>
          <w:ins w:id="731" w:author="fernando manuel guzman aja" w:date="2017-04-07T19:08:00Z"/>
          <w:trPrChange w:id="732" w:author="fernando manuel guzman aja" w:date="2017-04-07T19:09:00Z">
            <w:trPr>
              <w:cantSplit/>
              <w:jc w:val="center"/>
            </w:trPr>
          </w:trPrChange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733" w:author="fernando manuel guzman aja" w:date="2017-04-07T19:09:00Z">
              <w:tcPr>
                <w:tcW w:w="201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spacing w:before="40" w:after="40"/>
              <w:rPr>
                <w:ins w:id="734" w:author="fernando manuel guzman aja" w:date="2017-04-07T19:08:00Z"/>
                <w:rFonts w:ascii="Times New Roman" w:hAnsi="Times New Roman" w:cs="Times New Roman"/>
                <w:sz w:val="20"/>
                <w:rPrChange w:id="735" w:author="fernando manuel guzman aja" w:date="2017-04-07T19:12:00Z">
                  <w:rPr>
                    <w:ins w:id="736" w:author="fernando manuel guzman aja" w:date="2017-04-07T19:08:00Z"/>
                    <w:rFonts w:ascii="Helvetica" w:hAnsi="Helvetica"/>
                    <w:sz w:val="20"/>
                  </w:rPr>
                </w:rPrChange>
              </w:rPr>
            </w:pPr>
            <w:ins w:id="737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738" w:author="fernando manuel guzman aja" w:date="2017-04-07T19:12:00Z">
                    <w:rPr>
                      <w:rFonts w:ascii="Helvetica" w:hAnsi="Helvetica"/>
                      <w:sz w:val="20"/>
                    </w:rPr>
                  </w:rPrChange>
                </w:rPr>
                <w:t>Ejemplo</w:t>
              </w:r>
            </w:ins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PrChange w:id="739" w:author="fernando manuel guzman aja" w:date="2017-04-07T19:09:00Z">
              <w:tcPr>
                <w:tcW w:w="7452" w:type="dxa"/>
                <w:tcBorders>
                  <w:top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rPr>
                <w:ins w:id="740" w:author="fernando manuel guzman aja" w:date="2017-04-07T19:08:00Z"/>
                <w:lang w:val="es-ES"/>
                <w:rPrChange w:id="741" w:author="fernando manuel guzman aja" w:date="2017-04-07T19:12:00Z">
                  <w:rPr>
                    <w:ins w:id="742" w:author="fernando manuel guzman aja" w:date="2017-04-07T19:08:00Z"/>
                    <w:rFonts w:ascii="Calibri" w:hAnsi="Calibri" w:cs="Calibri"/>
                    <w:lang w:val="es-ES"/>
                  </w:rPr>
                </w:rPrChange>
              </w:rPr>
            </w:pPr>
            <w:ins w:id="743" w:author="fernando manuel guzman aja" w:date="2017-04-07T19:08:00Z">
              <w:r w:rsidRPr="009313E3">
                <w:rPr>
                  <w:lang w:val="es-ES"/>
                  <w:rPrChange w:id="744" w:author="fernando manuel guzman aja" w:date="2017-04-07T19:12:00Z">
                    <w:rPr>
                      <w:rFonts w:ascii="Calibri" w:hAnsi="Calibri" w:cs="Calibri"/>
                      <w:lang w:val="es-ES"/>
                    </w:rPr>
                  </w:rPrChange>
                </w:rPr>
                <w:t>/*</w:t>
              </w:r>
            </w:ins>
          </w:p>
          <w:p w:rsidR="009313E3" w:rsidRPr="009313E3" w:rsidRDefault="009313E3" w:rsidP="0094366B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rPr>
                <w:ins w:id="745" w:author="fernando manuel guzman aja" w:date="2017-04-07T19:08:00Z"/>
                <w:lang w:val="es-ES"/>
                <w:rPrChange w:id="746" w:author="fernando manuel guzman aja" w:date="2017-04-07T19:12:00Z">
                  <w:rPr>
                    <w:ins w:id="747" w:author="fernando manuel guzman aja" w:date="2017-04-07T19:08:00Z"/>
                    <w:rFonts w:ascii="Calibri" w:hAnsi="Calibri" w:cs="Calibri"/>
                    <w:lang w:val="es-ES"/>
                  </w:rPr>
                </w:rPrChange>
              </w:rPr>
            </w:pPr>
            <w:ins w:id="748" w:author="fernando manuel guzman aja" w:date="2017-04-07T19:08:00Z">
              <w:r w:rsidRPr="009313E3">
                <w:rPr>
                  <w:lang w:val="es-ES"/>
                  <w:rPrChange w:id="749" w:author="fernando manuel guzman aja" w:date="2017-04-07T19:12:00Z">
                    <w:rPr>
                      <w:rFonts w:ascii="Calibri" w:hAnsi="Calibri" w:cs="Calibri"/>
                      <w:lang w:val="es-ES"/>
                    </w:rPr>
                  </w:rPrChange>
                </w:rPr>
                <w:t>La siguiente sección de bloque aplicando los principios de recursividad recorrerá un árbol binario para encontrar el dato solicitado.</w:t>
              </w:r>
            </w:ins>
          </w:p>
          <w:p w:rsidR="009313E3" w:rsidRPr="009313E3" w:rsidRDefault="009313E3" w:rsidP="0094366B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rPr>
                <w:ins w:id="750" w:author="fernando manuel guzman aja" w:date="2017-04-07T19:08:00Z"/>
                <w:rPrChange w:id="751" w:author="fernando manuel guzman aja" w:date="2017-04-07T19:12:00Z">
                  <w:rPr>
                    <w:ins w:id="752" w:author="fernando manuel guzman aja" w:date="2017-04-07T19:08:00Z"/>
                    <w:rFonts w:ascii="Calibri" w:hAnsi="Calibri" w:cs="Calibri"/>
                  </w:rPr>
                </w:rPrChange>
              </w:rPr>
            </w:pPr>
            <w:ins w:id="753" w:author="fernando manuel guzman aja" w:date="2017-04-07T19:08:00Z">
              <w:r w:rsidRPr="009313E3">
                <w:rPr>
                  <w:rPrChange w:id="754" w:author="fernando manuel guzman aja" w:date="2017-04-07T19:12:00Z">
                    <w:rPr>
                      <w:rFonts w:ascii="Calibri" w:hAnsi="Calibri" w:cs="Calibri"/>
                    </w:rPr>
                  </w:rPrChange>
                </w:rPr>
                <w:t>*/</w:t>
              </w:r>
            </w:ins>
          </w:p>
        </w:tc>
      </w:tr>
      <w:tr w:rsidR="009313E3" w:rsidRPr="009313E3" w:rsidTr="009313E3">
        <w:trPr>
          <w:cantSplit/>
          <w:jc w:val="center"/>
          <w:ins w:id="755" w:author="fernando manuel guzman aja" w:date="2017-04-07T19:08:00Z"/>
          <w:trPrChange w:id="756" w:author="fernando manuel guzman aja" w:date="2017-04-07T19:09:00Z">
            <w:trPr>
              <w:cantSplit/>
              <w:jc w:val="center"/>
            </w:trPr>
          </w:trPrChange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PrChange w:id="757" w:author="fernando manuel guzman aja" w:date="2017-04-07T19:09:00Z">
              <w:tcPr>
                <w:tcW w:w="2016" w:type="dxa"/>
                <w:tcBorders>
                  <w:top w:val="single" w:sz="2" w:space="0" w:color="auto"/>
                  <w:left w:val="single" w:sz="2" w:space="0" w:color="auto"/>
                  <w:right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spacing w:before="40" w:after="40"/>
              <w:rPr>
                <w:ins w:id="758" w:author="fernando manuel guzman aja" w:date="2017-04-07T19:08:00Z"/>
                <w:rFonts w:ascii="Times New Roman" w:hAnsi="Times New Roman" w:cs="Times New Roman"/>
                <w:sz w:val="20"/>
                <w:rPrChange w:id="759" w:author="fernando manuel guzman aja" w:date="2017-04-07T19:12:00Z">
                  <w:rPr>
                    <w:ins w:id="760" w:author="fernando manuel guzman aja" w:date="2017-04-07T19:08:00Z"/>
                    <w:rFonts w:ascii="Helvetica" w:hAnsi="Helvetica"/>
                    <w:sz w:val="20"/>
                  </w:rPr>
                </w:rPrChange>
              </w:rPr>
            </w:pPr>
            <w:ins w:id="761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762" w:author="fernando manuel guzman aja" w:date="2017-04-07T19:12:00Z">
                    <w:rPr>
                      <w:rFonts w:ascii="Helvetica" w:hAnsi="Helvetica"/>
                      <w:sz w:val="20"/>
                    </w:rPr>
                  </w:rPrChange>
                </w:rPr>
                <w:t>Espacios en blanco</w:t>
              </w:r>
            </w:ins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PrChange w:id="763" w:author="fernando manuel guzman aja" w:date="2017-04-07T19:09:00Z">
              <w:tcPr>
                <w:tcW w:w="7452" w:type="dxa"/>
                <w:tcBorders>
                  <w:top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:rsidR="009313E3" w:rsidRPr="009313E3" w:rsidRDefault="009313E3" w:rsidP="009313E3">
            <w:pPr>
              <w:numPr>
                <w:ilvl w:val="0"/>
                <w:numId w:val="3"/>
              </w:numPr>
              <w:spacing w:before="40" w:after="40" w:line="240" w:lineRule="auto"/>
              <w:rPr>
                <w:ins w:id="764" w:author="fernando manuel guzman aja" w:date="2017-04-07T19:08:00Z"/>
                <w:rFonts w:ascii="Times New Roman" w:hAnsi="Times New Roman" w:cs="Times New Roman"/>
                <w:sz w:val="20"/>
                <w:rPrChange w:id="765" w:author="fernando manuel guzman aja" w:date="2017-04-07T19:12:00Z">
                  <w:rPr>
                    <w:ins w:id="766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767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768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Después de cada sección de código y entre funciones se dejará 2 líneas de espacio en blanco para permitir una mejor lectura.</w:t>
              </w:r>
            </w:ins>
          </w:p>
        </w:tc>
      </w:tr>
      <w:tr w:rsidR="009313E3" w:rsidRPr="009313E3" w:rsidTr="009313E3">
        <w:trPr>
          <w:cantSplit/>
          <w:jc w:val="center"/>
          <w:ins w:id="769" w:author="fernando manuel guzman aja" w:date="2017-04-07T19:08:00Z"/>
          <w:trPrChange w:id="770" w:author="fernando manuel guzman aja" w:date="2017-04-07T19:09:00Z">
            <w:trPr>
              <w:cantSplit/>
              <w:jc w:val="center"/>
            </w:trPr>
          </w:trPrChange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771" w:author="fernando manuel guzman aja" w:date="2017-04-07T19:09:00Z">
              <w:tcPr>
                <w:tcW w:w="201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spacing w:before="40" w:after="40"/>
              <w:rPr>
                <w:ins w:id="772" w:author="fernando manuel guzman aja" w:date="2017-04-07T19:08:00Z"/>
                <w:rFonts w:ascii="Times New Roman" w:hAnsi="Times New Roman" w:cs="Times New Roman"/>
                <w:sz w:val="20"/>
                <w:rPrChange w:id="773" w:author="fernando manuel guzman aja" w:date="2017-04-07T19:12:00Z">
                  <w:rPr>
                    <w:ins w:id="774" w:author="fernando manuel guzman aja" w:date="2017-04-07T19:08:00Z"/>
                    <w:rFonts w:ascii="Helvetica" w:hAnsi="Helvetica"/>
                    <w:sz w:val="20"/>
                  </w:rPr>
                </w:rPrChange>
              </w:rPr>
            </w:pPr>
            <w:ins w:id="775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776" w:author="fernando manuel guzman aja" w:date="2017-04-07T19:12:00Z">
                    <w:rPr>
                      <w:rFonts w:ascii="Helvetica" w:hAnsi="Helvetica"/>
                      <w:sz w:val="20"/>
                    </w:rPr>
                  </w:rPrChange>
                </w:rPr>
                <w:lastRenderedPageBreak/>
                <w:t>Indentación</w:t>
              </w:r>
            </w:ins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PrChange w:id="777" w:author="fernando manuel guzman aja" w:date="2017-04-07T19:09:00Z">
              <w:tcPr>
                <w:tcW w:w="7452" w:type="dxa"/>
                <w:tcBorders>
                  <w:top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:rsidR="009313E3" w:rsidRPr="009313E3" w:rsidRDefault="009313E3" w:rsidP="009313E3">
            <w:pPr>
              <w:numPr>
                <w:ilvl w:val="0"/>
                <w:numId w:val="4"/>
              </w:numPr>
              <w:tabs>
                <w:tab w:val="clear" w:pos="360"/>
              </w:tabs>
              <w:spacing w:before="40" w:after="40" w:line="240" w:lineRule="auto"/>
              <w:ind w:left="324" w:hanging="324"/>
              <w:rPr>
                <w:ins w:id="778" w:author="fernando manuel guzman aja" w:date="2017-04-07T19:08:00Z"/>
                <w:rFonts w:ascii="Times New Roman" w:hAnsi="Times New Roman" w:cs="Times New Roman"/>
                <w:sz w:val="20"/>
                <w:rPrChange w:id="779" w:author="fernando manuel guzman aja" w:date="2017-04-07T19:12:00Z">
                  <w:rPr>
                    <w:ins w:id="780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781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782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Todo código desarrollado tendrá una Indentación de 4 espacios en blanco equivalente a un tabulador, aplicándose a cada nivel de profundidad.</w:t>
              </w:r>
            </w:ins>
          </w:p>
        </w:tc>
      </w:tr>
      <w:tr w:rsidR="009313E3" w:rsidRPr="009313E3" w:rsidTr="009313E3">
        <w:trPr>
          <w:cantSplit/>
          <w:jc w:val="center"/>
          <w:ins w:id="783" w:author="fernando manuel guzman aja" w:date="2017-04-07T19:08:00Z"/>
          <w:trPrChange w:id="784" w:author="fernando manuel guzman aja" w:date="2017-04-07T19:09:00Z">
            <w:trPr>
              <w:cantSplit/>
              <w:jc w:val="center"/>
            </w:trPr>
          </w:trPrChange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PrChange w:id="785" w:author="fernando manuel guzman aja" w:date="2017-04-07T19:09:00Z">
              <w:tcPr>
                <w:tcW w:w="2016" w:type="dxa"/>
                <w:tcBorders>
                  <w:top w:val="single" w:sz="2" w:space="0" w:color="auto"/>
                  <w:left w:val="single" w:sz="2" w:space="0" w:color="auto"/>
                  <w:right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spacing w:before="40" w:after="40"/>
              <w:rPr>
                <w:ins w:id="786" w:author="fernando manuel guzman aja" w:date="2017-04-07T19:08:00Z"/>
                <w:rFonts w:ascii="Times New Roman" w:hAnsi="Times New Roman" w:cs="Times New Roman"/>
                <w:sz w:val="20"/>
                <w:rPrChange w:id="787" w:author="fernando manuel guzman aja" w:date="2017-04-07T19:12:00Z">
                  <w:rPr>
                    <w:ins w:id="788" w:author="fernando manuel guzman aja" w:date="2017-04-07T19:08:00Z"/>
                    <w:rFonts w:ascii="Helvetica" w:hAnsi="Helvetica"/>
                    <w:sz w:val="20"/>
                  </w:rPr>
                </w:rPrChange>
              </w:rPr>
            </w:pPr>
            <w:ins w:id="789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790" w:author="fernando manuel guzman aja" w:date="2017-04-07T19:12:00Z">
                    <w:rPr>
                      <w:rFonts w:ascii="Helvetica" w:hAnsi="Helvetica"/>
                      <w:sz w:val="20"/>
                    </w:rPr>
                  </w:rPrChange>
                </w:rPr>
                <w:t>Ejemplo de Indentación</w:t>
              </w:r>
            </w:ins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PrChange w:id="791" w:author="fernando manuel guzman aja" w:date="2017-04-07T19:09:00Z">
              <w:tcPr>
                <w:tcW w:w="7452" w:type="dxa"/>
                <w:tcBorders>
                  <w:top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spacing w:before="40" w:after="40"/>
              <w:rPr>
                <w:ins w:id="792" w:author="fernando manuel guzman aja" w:date="2017-04-07T19:08:00Z"/>
                <w:rFonts w:ascii="Times New Roman" w:hAnsi="Times New Roman" w:cs="Times New Roman"/>
                <w:sz w:val="20"/>
                <w:lang w:val="en-US"/>
                <w:rPrChange w:id="793" w:author="fernando manuel guzman aja" w:date="2017-04-07T19:12:00Z">
                  <w:rPr>
                    <w:ins w:id="794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795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lang w:val="en-US"/>
                  <w:rPrChange w:id="796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For(</w:t>
              </w:r>
              <w:proofErr w:type="spellStart"/>
              <w:r w:rsidRPr="009313E3">
                <w:rPr>
                  <w:rFonts w:ascii="Times New Roman" w:hAnsi="Times New Roman" w:cs="Times New Roman"/>
                  <w:sz w:val="20"/>
                  <w:lang w:val="en-US"/>
                  <w:rPrChange w:id="797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i</w:t>
              </w:r>
              <w:proofErr w:type="spellEnd"/>
              <w:r w:rsidRPr="009313E3">
                <w:rPr>
                  <w:rFonts w:ascii="Times New Roman" w:hAnsi="Times New Roman" w:cs="Times New Roman"/>
                  <w:sz w:val="20"/>
                  <w:lang w:val="en-US"/>
                  <w:rPrChange w:id="798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=0; </w:t>
              </w:r>
              <w:proofErr w:type="spellStart"/>
              <w:r w:rsidRPr="009313E3">
                <w:rPr>
                  <w:rFonts w:ascii="Times New Roman" w:hAnsi="Times New Roman" w:cs="Times New Roman"/>
                  <w:sz w:val="20"/>
                  <w:lang w:val="en-US"/>
                  <w:rPrChange w:id="799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i</w:t>
              </w:r>
              <w:proofErr w:type="spellEnd"/>
              <w:r w:rsidRPr="009313E3">
                <w:rPr>
                  <w:rFonts w:ascii="Times New Roman" w:hAnsi="Times New Roman" w:cs="Times New Roman"/>
                  <w:sz w:val="20"/>
                  <w:lang w:val="en-US"/>
                  <w:rPrChange w:id="800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&lt;100; </w:t>
              </w:r>
              <w:proofErr w:type="spellStart"/>
              <w:r w:rsidRPr="009313E3">
                <w:rPr>
                  <w:rFonts w:ascii="Times New Roman" w:hAnsi="Times New Roman" w:cs="Times New Roman"/>
                  <w:sz w:val="20"/>
                  <w:lang w:val="en-US"/>
                  <w:rPrChange w:id="801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i</w:t>
              </w:r>
              <w:proofErr w:type="spellEnd"/>
              <w:r w:rsidRPr="009313E3">
                <w:rPr>
                  <w:rFonts w:ascii="Times New Roman" w:hAnsi="Times New Roman" w:cs="Times New Roman"/>
                  <w:sz w:val="20"/>
                  <w:lang w:val="en-US"/>
                  <w:rPrChange w:id="802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++){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803" w:author="fernando manuel guzman aja" w:date="2017-04-07T19:08:00Z"/>
                <w:rFonts w:ascii="Times New Roman" w:hAnsi="Times New Roman" w:cs="Times New Roman"/>
                <w:sz w:val="20"/>
                <w:lang w:val="en-US"/>
                <w:rPrChange w:id="804" w:author="fernando manuel guzman aja" w:date="2017-04-07T19:12:00Z">
                  <w:rPr>
                    <w:ins w:id="805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806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lang w:val="en-US"/>
                  <w:rPrChange w:id="807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   if(</w:t>
              </w:r>
              <w:proofErr w:type="spellStart"/>
              <w:r w:rsidRPr="009313E3">
                <w:rPr>
                  <w:rFonts w:ascii="Times New Roman" w:hAnsi="Times New Roman" w:cs="Times New Roman"/>
                  <w:sz w:val="20"/>
                  <w:lang w:val="en-US"/>
                  <w:rPrChange w:id="808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strListaAlumno</w:t>
              </w:r>
              <w:proofErr w:type="spellEnd"/>
              <w:r w:rsidRPr="009313E3">
                <w:rPr>
                  <w:rFonts w:ascii="Times New Roman" w:hAnsi="Times New Roman" w:cs="Times New Roman"/>
                  <w:sz w:val="20"/>
                  <w:lang w:val="en-US"/>
                  <w:rPrChange w:id="809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[</w:t>
              </w:r>
              <w:proofErr w:type="spellStart"/>
              <w:r w:rsidRPr="009313E3">
                <w:rPr>
                  <w:rFonts w:ascii="Times New Roman" w:hAnsi="Times New Roman" w:cs="Times New Roman"/>
                  <w:sz w:val="20"/>
                  <w:lang w:val="en-US"/>
                  <w:rPrChange w:id="810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i</w:t>
              </w:r>
              <w:proofErr w:type="spellEnd"/>
              <w:r w:rsidRPr="009313E3">
                <w:rPr>
                  <w:rFonts w:ascii="Times New Roman" w:hAnsi="Times New Roman" w:cs="Times New Roman"/>
                  <w:sz w:val="20"/>
                  <w:lang w:val="en-US"/>
                  <w:rPrChange w:id="811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] == “</w:t>
              </w:r>
              <w:proofErr w:type="spellStart"/>
              <w:r w:rsidRPr="009313E3">
                <w:rPr>
                  <w:rFonts w:ascii="Times New Roman" w:hAnsi="Times New Roman" w:cs="Times New Roman"/>
                  <w:sz w:val="20"/>
                  <w:lang w:val="en-US"/>
                  <w:rPrChange w:id="812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perez</w:t>
              </w:r>
              <w:proofErr w:type="spellEnd"/>
              <w:r w:rsidRPr="009313E3">
                <w:rPr>
                  <w:rFonts w:ascii="Times New Roman" w:hAnsi="Times New Roman" w:cs="Times New Roman"/>
                  <w:sz w:val="20"/>
                  <w:lang w:val="en-US"/>
                  <w:rPrChange w:id="813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”){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814" w:author="fernando manuel guzman aja" w:date="2017-04-07T19:08:00Z"/>
                <w:rFonts w:ascii="Times New Roman" w:hAnsi="Times New Roman" w:cs="Times New Roman"/>
                <w:sz w:val="20"/>
                <w:lang w:val="en-US"/>
                <w:rPrChange w:id="815" w:author="fernando manuel guzman aja" w:date="2017-04-07T19:12:00Z">
                  <w:rPr>
                    <w:ins w:id="816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817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lang w:val="en-US"/>
                  <w:rPrChange w:id="818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       </w:t>
              </w:r>
              <w:proofErr w:type="spellStart"/>
              <w:r w:rsidRPr="009313E3">
                <w:rPr>
                  <w:rFonts w:ascii="Times New Roman" w:hAnsi="Times New Roman" w:cs="Times New Roman"/>
                  <w:sz w:val="20"/>
                  <w:lang w:val="en-US"/>
                  <w:rPrChange w:id="819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system.out.println</w:t>
              </w:r>
              <w:proofErr w:type="spellEnd"/>
              <w:r w:rsidRPr="009313E3">
                <w:rPr>
                  <w:rFonts w:ascii="Times New Roman" w:hAnsi="Times New Roman" w:cs="Times New Roman"/>
                  <w:sz w:val="20"/>
                  <w:lang w:val="en-US"/>
                  <w:rPrChange w:id="820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(</w:t>
              </w:r>
              <w:proofErr w:type="spellStart"/>
              <w:r w:rsidRPr="009313E3">
                <w:rPr>
                  <w:rFonts w:ascii="Times New Roman" w:hAnsi="Times New Roman" w:cs="Times New Roman"/>
                  <w:sz w:val="20"/>
                  <w:lang w:val="en-US"/>
                  <w:rPrChange w:id="821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strListaAlumno</w:t>
              </w:r>
              <w:proofErr w:type="spellEnd"/>
              <w:r w:rsidRPr="009313E3">
                <w:rPr>
                  <w:rFonts w:ascii="Times New Roman" w:hAnsi="Times New Roman" w:cs="Times New Roman"/>
                  <w:sz w:val="20"/>
                  <w:lang w:val="en-US"/>
                  <w:rPrChange w:id="822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[</w:t>
              </w:r>
              <w:proofErr w:type="spellStart"/>
              <w:r w:rsidRPr="009313E3">
                <w:rPr>
                  <w:rFonts w:ascii="Times New Roman" w:hAnsi="Times New Roman" w:cs="Times New Roman"/>
                  <w:sz w:val="20"/>
                  <w:lang w:val="en-US"/>
                  <w:rPrChange w:id="823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i</w:t>
              </w:r>
              <w:proofErr w:type="spellEnd"/>
              <w:r w:rsidRPr="009313E3">
                <w:rPr>
                  <w:rFonts w:ascii="Times New Roman" w:hAnsi="Times New Roman" w:cs="Times New Roman"/>
                  <w:sz w:val="20"/>
                  <w:lang w:val="en-US"/>
                  <w:rPrChange w:id="824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];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825" w:author="fernando manuel guzman aja" w:date="2017-04-07T19:08:00Z"/>
                <w:rFonts w:ascii="Times New Roman" w:hAnsi="Times New Roman" w:cs="Times New Roman"/>
                <w:sz w:val="20"/>
                <w:rPrChange w:id="826" w:author="fernando manuel guzman aja" w:date="2017-04-07T19:12:00Z">
                  <w:rPr>
                    <w:ins w:id="827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828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lang w:val="en-US"/>
                  <w:rPrChange w:id="829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   </w:t>
              </w:r>
              <w:r w:rsidRPr="009313E3">
                <w:rPr>
                  <w:rFonts w:ascii="Times New Roman" w:hAnsi="Times New Roman" w:cs="Times New Roman"/>
                  <w:sz w:val="20"/>
                  <w:rPrChange w:id="830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}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831" w:author="fernando manuel guzman aja" w:date="2017-04-07T19:08:00Z"/>
                <w:rFonts w:ascii="Times New Roman" w:hAnsi="Times New Roman" w:cs="Times New Roman"/>
                <w:sz w:val="20"/>
                <w:rPrChange w:id="832" w:author="fernando manuel guzman aja" w:date="2017-04-07T19:12:00Z">
                  <w:rPr>
                    <w:ins w:id="833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834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835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}</w:t>
              </w:r>
            </w:ins>
          </w:p>
        </w:tc>
      </w:tr>
      <w:tr w:rsidR="009313E3" w:rsidRPr="009313E3" w:rsidTr="009313E3">
        <w:trPr>
          <w:cantSplit/>
          <w:jc w:val="center"/>
          <w:ins w:id="836" w:author="fernando manuel guzman aja" w:date="2017-04-07T19:08:00Z"/>
          <w:trPrChange w:id="837" w:author="fernando manuel guzman aja" w:date="2017-04-07T19:09:00Z">
            <w:trPr>
              <w:cantSplit/>
              <w:jc w:val="center"/>
            </w:trPr>
          </w:trPrChange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838" w:author="fernando manuel guzman aja" w:date="2017-04-07T19:09:00Z">
              <w:tcPr>
                <w:tcW w:w="201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spacing w:before="40" w:after="40"/>
              <w:rPr>
                <w:ins w:id="839" w:author="fernando manuel guzman aja" w:date="2017-04-07T19:08:00Z"/>
                <w:rFonts w:ascii="Times New Roman" w:hAnsi="Times New Roman" w:cs="Times New Roman"/>
                <w:sz w:val="20"/>
                <w:rPrChange w:id="840" w:author="fernando manuel guzman aja" w:date="2017-04-07T19:12:00Z">
                  <w:rPr>
                    <w:ins w:id="841" w:author="fernando manuel guzman aja" w:date="2017-04-07T19:08:00Z"/>
                    <w:rFonts w:ascii="Helvetica" w:hAnsi="Helvetica"/>
                    <w:sz w:val="20"/>
                  </w:rPr>
                </w:rPrChange>
              </w:rPr>
            </w:pPr>
            <w:ins w:id="842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843" w:author="fernando manuel guzman aja" w:date="2017-04-07T19:12:00Z">
                    <w:rPr>
                      <w:rFonts w:ascii="Helvetica" w:hAnsi="Helvetica"/>
                      <w:sz w:val="20"/>
                    </w:rPr>
                  </w:rPrChange>
                </w:rPr>
                <w:t>Capitalización</w:t>
              </w:r>
            </w:ins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PrChange w:id="844" w:author="fernando manuel guzman aja" w:date="2017-04-07T19:09:00Z">
              <w:tcPr>
                <w:tcW w:w="7452" w:type="dxa"/>
                <w:tcBorders>
                  <w:top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spacing w:before="40" w:after="40"/>
              <w:rPr>
                <w:ins w:id="845" w:author="fernando manuel guzman aja" w:date="2017-04-07T19:08:00Z"/>
                <w:rFonts w:ascii="Times New Roman" w:hAnsi="Times New Roman" w:cs="Times New Roman"/>
                <w:sz w:val="20"/>
                <w:rPrChange w:id="846" w:author="fernando manuel guzman aja" w:date="2017-04-07T19:12:00Z">
                  <w:rPr>
                    <w:ins w:id="847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848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849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Uso de mayúsculas: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850" w:author="fernando manuel guzman aja" w:date="2017-04-07T19:08:00Z"/>
                <w:rFonts w:ascii="Times New Roman" w:hAnsi="Times New Roman" w:cs="Times New Roman"/>
                <w:sz w:val="20"/>
                <w:rPrChange w:id="851" w:author="fernando manuel guzman aja" w:date="2017-04-07T19:12:00Z">
                  <w:rPr>
                    <w:ins w:id="852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853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854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    Nombres de Constantes (todo el nombre)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855" w:author="fernando manuel guzman aja" w:date="2017-04-07T19:08:00Z"/>
                <w:rFonts w:ascii="Times New Roman" w:hAnsi="Times New Roman" w:cs="Times New Roman"/>
                <w:sz w:val="20"/>
                <w:rPrChange w:id="856" w:author="fernando manuel guzman aja" w:date="2017-04-07T19:12:00Z">
                  <w:rPr>
                    <w:ins w:id="857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858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859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    Nombres de clases (Primera letra)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860" w:author="fernando manuel guzman aja" w:date="2017-04-07T19:08:00Z"/>
                <w:rFonts w:ascii="Times New Roman" w:hAnsi="Times New Roman" w:cs="Times New Roman"/>
                <w:sz w:val="20"/>
                <w:rPrChange w:id="861" w:author="fernando manuel guzman aja" w:date="2017-04-07T19:12:00Z">
                  <w:rPr>
                    <w:ins w:id="862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863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864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    En caso de que se necesite ampliar un nombre para dejar más claro su función se usara una mayúscula para separar palabras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865" w:author="fernando manuel guzman aja" w:date="2017-04-07T19:08:00Z"/>
                <w:rFonts w:ascii="Times New Roman" w:hAnsi="Times New Roman" w:cs="Times New Roman"/>
                <w:sz w:val="20"/>
                <w:rPrChange w:id="866" w:author="fernando manuel guzman aja" w:date="2017-04-07T19:12:00Z">
                  <w:rPr>
                    <w:ins w:id="867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868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869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Uso de minúsculas: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870" w:author="fernando manuel guzman aja" w:date="2017-04-07T19:08:00Z"/>
                <w:rFonts w:ascii="Times New Roman" w:hAnsi="Times New Roman" w:cs="Times New Roman"/>
                <w:sz w:val="20"/>
                <w:rPrChange w:id="871" w:author="fernando manuel guzman aja" w:date="2017-04-07T19:12:00Z">
                  <w:rPr>
                    <w:ins w:id="872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873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874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    Nombre de atributos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875" w:author="fernando manuel guzman aja" w:date="2017-04-07T19:08:00Z"/>
                <w:rFonts w:ascii="Times New Roman" w:hAnsi="Times New Roman" w:cs="Times New Roman"/>
                <w:sz w:val="20"/>
                <w:rPrChange w:id="876" w:author="fernando manuel guzman aja" w:date="2017-04-07T19:12:00Z">
                  <w:rPr>
                    <w:ins w:id="877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878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879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    Prefijos de variables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880" w:author="fernando manuel guzman aja" w:date="2017-04-07T19:08:00Z"/>
                <w:rFonts w:ascii="Times New Roman" w:hAnsi="Times New Roman" w:cs="Times New Roman"/>
                <w:sz w:val="20"/>
                <w:rPrChange w:id="881" w:author="fernando manuel guzman aja" w:date="2017-04-07T19:12:00Z">
                  <w:rPr>
                    <w:ins w:id="882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883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884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    Nombre de métodos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885" w:author="fernando manuel guzman aja" w:date="2017-04-07T19:08:00Z"/>
                <w:rFonts w:ascii="Times New Roman" w:hAnsi="Times New Roman" w:cs="Times New Roman"/>
                <w:sz w:val="20"/>
                <w:rPrChange w:id="886" w:author="fernando manuel guzman aja" w:date="2017-04-07T19:12:00Z">
                  <w:rPr>
                    <w:ins w:id="887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888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889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    Uso de comentarios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890" w:author="fernando manuel guzman aja" w:date="2017-04-07T19:08:00Z"/>
                <w:rFonts w:ascii="Times New Roman" w:hAnsi="Times New Roman" w:cs="Times New Roman"/>
                <w:sz w:val="20"/>
                <w:rPrChange w:id="891" w:author="fernando manuel guzman aja" w:date="2017-04-07T19:12:00Z">
                  <w:rPr>
                    <w:ins w:id="892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893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894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 xml:space="preserve">     Palabras reservadas</w:t>
              </w:r>
            </w:ins>
          </w:p>
        </w:tc>
      </w:tr>
      <w:tr w:rsidR="009313E3" w:rsidRPr="009313E3" w:rsidTr="009313E3">
        <w:trPr>
          <w:cantSplit/>
          <w:jc w:val="center"/>
          <w:ins w:id="895" w:author="fernando manuel guzman aja" w:date="2017-04-07T19:08:00Z"/>
          <w:trPrChange w:id="896" w:author="fernando manuel guzman aja" w:date="2017-04-07T19:09:00Z">
            <w:trPr>
              <w:cantSplit/>
              <w:jc w:val="center"/>
            </w:trPr>
          </w:trPrChange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897" w:author="fernando manuel guzman aja" w:date="2017-04-07T19:09:00Z">
              <w:tcPr>
                <w:tcW w:w="201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spacing w:before="40" w:after="40"/>
              <w:rPr>
                <w:ins w:id="898" w:author="fernando manuel guzman aja" w:date="2017-04-07T19:08:00Z"/>
                <w:rFonts w:ascii="Times New Roman" w:hAnsi="Times New Roman" w:cs="Times New Roman"/>
                <w:sz w:val="20"/>
                <w:rPrChange w:id="899" w:author="fernando manuel guzman aja" w:date="2017-04-07T19:12:00Z">
                  <w:rPr>
                    <w:ins w:id="900" w:author="fernando manuel guzman aja" w:date="2017-04-07T19:08:00Z"/>
                    <w:rFonts w:ascii="Helvetica" w:hAnsi="Helvetica"/>
                    <w:sz w:val="20"/>
                  </w:rPr>
                </w:rPrChange>
              </w:rPr>
            </w:pPr>
            <w:ins w:id="901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902" w:author="fernando manuel guzman aja" w:date="2017-04-07T19:12:00Z">
                    <w:rPr>
                      <w:rFonts w:ascii="Helvetica" w:hAnsi="Helvetica"/>
                      <w:sz w:val="20"/>
                    </w:rPr>
                  </w:rPrChange>
                </w:rPr>
                <w:t>Ejemplo de capitalización</w:t>
              </w:r>
            </w:ins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PrChange w:id="903" w:author="fernando manuel guzman aja" w:date="2017-04-07T19:09:00Z">
              <w:tcPr>
                <w:tcW w:w="7452" w:type="dxa"/>
                <w:tcBorders>
                  <w:top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:rsidR="009313E3" w:rsidRPr="009313E3" w:rsidRDefault="009313E3" w:rsidP="0094366B">
            <w:pPr>
              <w:spacing w:before="40" w:after="40"/>
              <w:rPr>
                <w:ins w:id="904" w:author="fernando manuel guzman aja" w:date="2017-04-07T19:08:00Z"/>
                <w:rFonts w:ascii="Times New Roman" w:hAnsi="Times New Roman" w:cs="Times New Roman"/>
                <w:sz w:val="20"/>
                <w:rPrChange w:id="905" w:author="fernando manuel guzman aja" w:date="2017-04-07T19:12:00Z">
                  <w:rPr>
                    <w:ins w:id="906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907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908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Uso de mayúsculas:</w:t>
              </w:r>
            </w:ins>
          </w:p>
          <w:p w:rsidR="009313E3" w:rsidRPr="009313E3" w:rsidRDefault="00377A16" w:rsidP="0094366B">
            <w:pPr>
              <w:spacing w:before="40" w:after="40"/>
              <w:rPr>
                <w:ins w:id="909" w:author="fernando manuel guzman aja" w:date="2017-04-07T19:08:00Z"/>
                <w:rFonts w:ascii="Times New Roman" w:eastAsia="Arial" w:hAnsi="Times New Roman" w:cs="Times New Roman"/>
                <w:szCs w:val="24"/>
                <w:rPrChange w:id="910" w:author="fernando manuel guzman aja" w:date="2017-04-07T19:12:00Z">
                  <w:rPr>
                    <w:ins w:id="911" w:author="fernando manuel guzman aja" w:date="2017-04-07T19:08:00Z"/>
                    <w:rFonts w:ascii="Calibri" w:eastAsia="Arial" w:hAnsi="Calibri" w:cs="Calibri"/>
                    <w:szCs w:val="24"/>
                  </w:rPr>
                </w:rPrChange>
              </w:rPr>
            </w:pPr>
            <w:r>
              <w:rPr>
                <w:rFonts w:ascii="Times New Roman" w:eastAsia="Arial" w:hAnsi="Times New Roman" w:cs="Times New Roman"/>
                <w:spacing w:val="7"/>
                <w:szCs w:val="24"/>
              </w:rPr>
              <w:t>DIAS_SEMANA;</w:t>
            </w:r>
          </w:p>
          <w:p w:rsidR="009313E3" w:rsidRPr="009313E3" w:rsidRDefault="009313E3" w:rsidP="0094366B">
            <w:pPr>
              <w:spacing w:before="40" w:after="40"/>
              <w:rPr>
                <w:ins w:id="912" w:author="fernando manuel guzman aja" w:date="2017-04-07T19:08:00Z"/>
                <w:rFonts w:ascii="Times New Roman" w:eastAsia="Arial" w:hAnsi="Times New Roman" w:cs="Times New Roman"/>
                <w:szCs w:val="24"/>
                <w:rPrChange w:id="913" w:author="fernando manuel guzman aja" w:date="2017-04-07T19:12:00Z">
                  <w:rPr>
                    <w:ins w:id="914" w:author="fernando manuel guzman aja" w:date="2017-04-07T19:08:00Z"/>
                    <w:rFonts w:ascii="Calibri" w:eastAsia="Arial" w:hAnsi="Calibri" w:cs="Calibri"/>
                    <w:szCs w:val="24"/>
                  </w:rPr>
                </w:rPrChange>
              </w:rPr>
            </w:pPr>
            <w:ins w:id="915" w:author="fernando manuel guzman aja" w:date="2017-04-07T19:08:00Z">
              <w:r w:rsidRPr="009313E3">
                <w:rPr>
                  <w:rFonts w:ascii="Times New Roman" w:eastAsia="Arial" w:hAnsi="Times New Roman" w:cs="Times New Roman"/>
                  <w:szCs w:val="24"/>
                  <w:rPrChange w:id="916" w:author="fernando manuel guzman aja" w:date="2017-04-07T19:12:00Z">
                    <w:rPr>
                      <w:rFonts w:ascii="Calibri" w:eastAsia="Arial" w:hAnsi="Calibri" w:cs="Calibri"/>
                      <w:szCs w:val="24"/>
                    </w:rPr>
                  </w:rPrChange>
                </w:rPr>
                <w:t>Persona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917" w:author="fernando manuel guzman aja" w:date="2017-04-07T19:08:00Z"/>
                <w:rFonts w:ascii="Times New Roman" w:eastAsia="Arial" w:hAnsi="Times New Roman" w:cs="Times New Roman"/>
                <w:szCs w:val="24"/>
                <w:rPrChange w:id="918" w:author="fernando manuel guzman aja" w:date="2017-04-07T19:12:00Z">
                  <w:rPr>
                    <w:ins w:id="919" w:author="fernando manuel guzman aja" w:date="2017-04-07T19:08:00Z"/>
                    <w:rFonts w:ascii="Calibri" w:eastAsia="Arial" w:hAnsi="Calibri" w:cs="Calibri"/>
                    <w:szCs w:val="24"/>
                  </w:rPr>
                </w:rPrChange>
              </w:rPr>
            </w:pPr>
            <w:proofErr w:type="spellStart"/>
            <w:ins w:id="920" w:author="fernando manuel guzman aja" w:date="2017-04-07T19:08:00Z">
              <w:r w:rsidRPr="009313E3">
                <w:rPr>
                  <w:rFonts w:ascii="Times New Roman" w:eastAsia="Arial" w:hAnsi="Times New Roman" w:cs="Times New Roman"/>
                  <w:szCs w:val="24"/>
                  <w:rPrChange w:id="921" w:author="fernando manuel guzman aja" w:date="2017-04-07T19:12:00Z">
                    <w:rPr>
                      <w:rFonts w:ascii="Calibri" w:eastAsia="Arial" w:hAnsi="Calibri" w:cs="Calibri"/>
                      <w:szCs w:val="24"/>
                    </w:rPr>
                  </w:rPrChange>
                </w:rPr>
                <w:t>calcularAreaTriangulo</w:t>
              </w:r>
              <w:proofErr w:type="spellEnd"/>
            </w:ins>
          </w:p>
          <w:p w:rsidR="009313E3" w:rsidRPr="009313E3" w:rsidRDefault="009313E3" w:rsidP="0094366B">
            <w:pPr>
              <w:spacing w:before="40" w:after="40"/>
              <w:rPr>
                <w:ins w:id="922" w:author="fernando manuel guzman aja" w:date="2017-04-07T19:08:00Z"/>
                <w:rFonts w:ascii="Times New Roman" w:hAnsi="Times New Roman" w:cs="Times New Roman"/>
                <w:sz w:val="20"/>
                <w:rPrChange w:id="923" w:author="fernando manuel guzman aja" w:date="2017-04-07T19:12:00Z">
                  <w:rPr>
                    <w:ins w:id="924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925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926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Uso de minúsculas: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927" w:author="fernando manuel guzman aja" w:date="2017-04-07T19:08:00Z"/>
                <w:rFonts w:ascii="Times New Roman" w:hAnsi="Times New Roman" w:cs="Times New Roman"/>
                <w:sz w:val="20"/>
                <w:rPrChange w:id="928" w:author="fernando manuel guzman aja" w:date="2017-04-07T19:12:00Z">
                  <w:rPr>
                    <w:ins w:id="929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930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931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peso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932" w:author="fernando manuel guzman aja" w:date="2017-04-07T19:08:00Z"/>
                <w:rFonts w:ascii="Times New Roman" w:hAnsi="Times New Roman" w:cs="Times New Roman"/>
                <w:sz w:val="20"/>
                <w:rPrChange w:id="933" w:author="fernando manuel guzman aja" w:date="2017-04-07T19:12:00Z">
                  <w:rPr>
                    <w:ins w:id="934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proofErr w:type="spellStart"/>
            <w:ins w:id="935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936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int</w:t>
              </w:r>
              <w:proofErr w:type="spellEnd"/>
            </w:ins>
          </w:p>
          <w:p w:rsidR="009313E3" w:rsidRPr="009313E3" w:rsidRDefault="009313E3" w:rsidP="0094366B">
            <w:pPr>
              <w:spacing w:before="40" w:after="40"/>
              <w:rPr>
                <w:ins w:id="937" w:author="fernando manuel guzman aja" w:date="2017-04-07T19:08:00Z"/>
                <w:rFonts w:ascii="Times New Roman" w:hAnsi="Times New Roman" w:cs="Times New Roman"/>
                <w:sz w:val="20"/>
                <w:rPrChange w:id="938" w:author="fernando manuel guzman aja" w:date="2017-04-07T19:12:00Z">
                  <w:rPr>
                    <w:ins w:id="939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ins w:id="940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941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correr()</w:t>
              </w:r>
            </w:ins>
          </w:p>
          <w:p w:rsidR="009313E3" w:rsidRPr="009313E3" w:rsidRDefault="009313E3" w:rsidP="0094366B">
            <w:pPr>
              <w:spacing w:before="40" w:after="40"/>
              <w:rPr>
                <w:ins w:id="942" w:author="fernando manuel guzman aja" w:date="2017-04-07T19:08:00Z"/>
                <w:rFonts w:ascii="Times New Roman" w:hAnsi="Times New Roman" w:cs="Times New Roman"/>
                <w:sz w:val="20"/>
                <w:rPrChange w:id="943" w:author="fernando manuel guzman aja" w:date="2017-04-07T19:12:00Z">
                  <w:rPr>
                    <w:ins w:id="944" w:author="fernando manuel guzman aja" w:date="2017-04-07T19:08:00Z"/>
                    <w:rFonts w:ascii="Calibri" w:hAnsi="Calibri" w:cs="Calibri"/>
                    <w:sz w:val="20"/>
                  </w:rPr>
                </w:rPrChange>
              </w:rPr>
            </w:pPr>
            <w:proofErr w:type="spellStart"/>
            <w:ins w:id="945" w:author="fernando manuel guzman aja" w:date="2017-04-07T19:08:00Z">
              <w:r w:rsidRPr="009313E3">
                <w:rPr>
                  <w:rFonts w:ascii="Times New Roman" w:hAnsi="Times New Roman" w:cs="Times New Roman"/>
                  <w:sz w:val="20"/>
                  <w:rPrChange w:id="946" w:author="fernando manuel guzman aja" w:date="2017-04-07T19:12:00Z">
                    <w:rPr>
                      <w:rFonts w:ascii="Calibri" w:hAnsi="Calibri" w:cs="Calibri"/>
                      <w:sz w:val="20"/>
                    </w:rPr>
                  </w:rPrChange>
                </w:rPr>
                <w:t>system.println</w:t>
              </w:r>
              <w:proofErr w:type="spellEnd"/>
            </w:ins>
          </w:p>
        </w:tc>
      </w:tr>
    </w:tbl>
    <w:p w:rsidR="009313E3" w:rsidRPr="009313E3" w:rsidRDefault="009313E3" w:rsidP="009313E3">
      <w:pPr>
        <w:rPr>
          <w:ins w:id="947" w:author="fernando manuel guzman aja" w:date="2017-04-07T19:08:00Z"/>
          <w:rFonts w:ascii="Times New Roman" w:hAnsi="Times New Roman" w:cs="Times New Roman"/>
          <w:b/>
          <w:bCs/>
          <w:rPrChange w:id="948" w:author="fernando manuel guzman aja" w:date="2017-04-07T19:12:00Z">
            <w:rPr>
              <w:ins w:id="949" w:author="fernando manuel guzman aja" w:date="2017-04-07T19:08:00Z"/>
              <w:b/>
              <w:bCs/>
            </w:rPr>
          </w:rPrChange>
        </w:rPr>
      </w:pPr>
    </w:p>
    <w:p w:rsidR="003B6437" w:rsidRPr="009313E3" w:rsidRDefault="003B6437" w:rsidP="00C37B5A">
      <w:pPr>
        <w:jc w:val="center"/>
        <w:rPr>
          <w:ins w:id="950" w:author="fernando manuel guzman aja" w:date="2017-04-07T19:11:00Z"/>
          <w:rFonts w:ascii="Times New Roman" w:hAnsi="Times New Roman" w:cs="Times New Roman"/>
          <w:sz w:val="28"/>
        </w:rPr>
      </w:pPr>
    </w:p>
    <w:p w:rsidR="009313E3" w:rsidRPr="009313E3" w:rsidRDefault="009313E3" w:rsidP="00C37B5A">
      <w:pPr>
        <w:jc w:val="center"/>
        <w:rPr>
          <w:ins w:id="951" w:author="fernando manuel guzman aja" w:date="2017-04-07T19:11:00Z"/>
          <w:rFonts w:ascii="Times New Roman" w:hAnsi="Times New Roman" w:cs="Times New Roman"/>
          <w:sz w:val="28"/>
        </w:rPr>
      </w:pPr>
    </w:p>
    <w:p w:rsidR="009313E3" w:rsidRPr="009313E3" w:rsidRDefault="009313E3" w:rsidP="00C37B5A">
      <w:pPr>
        <w:jc w:val="center"/>
        <w:rPr>
          <w:ins w:id="952" w:author="fernando manuel guzman aja" w:date="2017-04-07T19:11:00Z"/>
          <w:rFonts w:ascii="Times New Roman" w:hAnsi="Times New Roman" w:cs="Times New Roman"/>
          <w:sz w:val="28"/>
        </w:rPr>
      </w:pPr>
    </w:p>
    <w:p w:rsidR="009313E3" w:rsidRPr="009313E3" w:rsidRDefault="009313E3" w:rsidP="00C37B5A">
      <w:pPr>
        <w:jc w:val="center"/>
        <w:rPr>
          <w:ins w:id="953" w:author="fernando manuel guzman aja" w:date="2017-04-07T19:11:00Z"/>
          <w:rFonts w:ascii="Times New Roman" w:hAnsi="Times New Roman" w:cs="Times New Roman"/>
          <w:sz w:val="28"/>
        </w:rPr>
      </w:pPr>
    </w:p>
    <w:p w:rsidR="009313E3" w:rsidRDefault="009313E3" w:rsidP="00C37B5A">
      <w:pPr>
        <w:jc w:val="center"/>
        <w:rPr>
          <w:ins w:id="954" w:author="fernando manuel guzman aja" w:date="2017-04-07T19:12:00Z"/>
          <w:rFonts w:ascii="Times New Roman" w:hAnsi="Times New Roman" w:cs="Times New Roman"/>
          <w:sz w:val="28"/>
        </w:rPr>
      </w:pPr>
    </w:p>
    <w:p w:rsidR="009313E3" w:rsidRDefault="009313E3" w:rsidP="00C37B5A">
      <w:pPr>
        <w:jc w:val="center"/>
        <w:rPr>
          <w:ins w:id="955" w:author="fernando manuel guzman aja" w:date="2017-04-07T19:12:00Z"/>
          <w:rFonts w:ascii="Times New Roman" w:hAnsi="Times New Roman" w:cs="Times New Roman"/>
          <w:sz w:val="28"/>
        </w:rPr>
      </w:pPr>
    </w:p>
    <w:p w:rsidR="009313E3" w:rsidRDefault="009313E3" w:rsidP="00C37B5A">
      <w:pPr>
        <w:jc w:val="center"/>
        <w:rPr>
          <w:ins w:id="956" w:author="fernando manuel guzman aja" w:date="2017-04-07T19:12:00Z"/>
          <w:rFonts w:ascii="Times New Roman" w:hAnsi="Times New Roman" w:cs="Times New Roman"/>
          <w:sz w:val="28"/>
        </w:rPr>
      </w:pPr>
    </w:p>
    <w:p w:rsidR="009313E3" w:rsidRDefault="009313E3" w:rsidP="00C37B5A">
      <w:pPr>
        <w:jc w:val="center"/>
        <w:rPr>
          <w:ins w:id="957" w:author="fernando manuel guzman aja" w:date="2017-04-07T19:12:00Z"/>
          <w:rFonts w:ascii="Times New Roman" w:hAnsi="Times New Roman" w:cs="Times New Roman"/>
          <w:sz w:val="28"/>
        </w:rPr>
      </w:pPr>
    </w:p>
    <w:p w:rsidR="009313E3" w:rsidRPr="009313E3" w:rsidRDefault="009313E3" w:rsidP="00C37B5A">
      <w:pPr>
        <w:jc w:val="center"/>
        <w:rPr>
          <w:ins w:id="958" w:author="fernando manuel guzman aja" w:date="2017-04-07T19:11:00Z"/>
          <w:rFonts w:ascii="Times New Roman" w:hAnsi="Times New Roman" w:cs="Times New Roman"/>
          <w:sz w:val="28"/>
        </w:rPr>
      </w:pPr>
    </w:p>
    <w:p w:rsidR="009313E3" w:rsidRPr="009313E3" w:rsidRDefault="009313E3" w:rsidP="00C37B5A">
      <w:pPr>
        <w:jc w:val="center"/>
        <w:rPr>
          <w:ins w:id="959" w:author="fernando manuel guzman aja" w:date="2017-04-07T19:11:00Z"/>
          <w:rFonts w:ascii="Times New Roman" w:hAnsi="Times New Roman" w:cs="Times New Roman"/>
          <w:sz w:val="28"/>
        </w:rPr>
      </w:pPr>
    </w:p>
    <w:p w:rsidR="009313E3" w:rsidRDefault="009313E3">
      <w:pPr>
        <w:pStyle w:val="Ttulo1"/>
        <w:jc w:val="center"/>
        <w:rPr>
          <w:ins w:id="960" w:author="fernando manuel guzman aja" w:date="2017-04-07T19:15:00Z"/>
          <w:sz w:val="28"/>
        </w:rPr>
        <w:pPrChange w:id="961" w:author="jesus enrique flores nestozo" w:date="2017-04-07T22:55:00Z">
          <w:pPr>
            <w:jc w:val="center"/>
          </w:pPr>
        </w:pPrChange>
      </w:pPr>
      <w:bookmarkStart w:id="962" w:name="_Toc483228604"/>
      <w:ins w:id="963" w:author="fernando manuel guzman aja" w:date="2017-04-07T19:11:00Z">
        <w:r w:rsidRPr="009313E3">
          <w:rPr>
            <w:rPrChange w:id="964" w:author="fernando manuel guzman aja" w:date="2017-04-07T19:12:00Z">
              <w:rPr>
                <w:rFonts w:cs="Times New Roman"/>
                <w:sz w:val="28"/>
              </w:rPr>
            </w:rPrChange>
          </w:rPr>
          <w:lastRenderedPageBreak/>
          <w:t>MODELOS DE</w:t>
        </w:r>
        <w:r w:rsidRPr="009313E3">
          <w:rPr>
            <w:sz w:val="28"/>
          </w:rPr>
          <w:t xml:space="preserve"> </w:t>
        </w:r>
        <w:r w:rsidRPr="009313E3">
          <w:rPr>
            <w:rPrChange w:id="965" w:author="fernando manuel guzman aja" w:date="2017-04-07T19:12:00Z">
              <w:rPr>
                <w:rFonts w:cs="Times New Roman"/>
                <w:sz w:val="28"/>
              </w:rPr>
            </w:rPrChange>
          </w:rPr>
          <w:t>DISEÑO</w:t>
        </w:r>
        <w:bookmarkEnd w:id="962"/>
        <w:del w:id="966" w:author="jesus enrique flores nestozo" w:date="2017-04-07T22:55:00Z">
          <w:r w:rsidDel="00273202">
            <w:rPr>
              <w:sz w:val="28"/>
            </w:rPr>
            <w:delText>:</w:delText>
          </w:r>
        </w:del>
      </w:ins>
    </w:p>
    <w:p w:rsidR="009313E3" w:rsidRDefault="009313E3" w:rsidP="00C37B5A">
      <w:pPr>
        <w:jc w:val="center"/>
        <w:rPr>
          <w:ins w:id="967" w:author="fernando manuel guzman aja" w:date="2017-04-07T19:15:00Z"/>
          <w:rFonts w:ascii="Times New Roman" w:hAnsi="Times New Roman" w:cs="Times New Roman"/>
          <w:sz w:val="28"/>
        </w:rPr>
      </w:pPr>
    </w:p>
    <w:p w:rsidR="009313E3" w:rsidRDefault="009313E3" w:rsidP="00C37B5A">
      <w:pPr>
        <w:jc w:val="center"/>
        <w:rPr>
          <w:ins w:id="968" w:author="fernando manuel guzman aja" w:date="2017-04-07T19:18:00Z"/>
          <w:rFonts w:ascii="Times New Roman" w:hAnsi="Times New Roman" w:cs="Times New Roman"/>
          <w:sz w:val="28"/>
        </w:rPr>
      </w:pPr>
    </w:p>
    <w:p w:rsidR="00431704" w:rsidRDefault="00431704">
      <w:pPr>
        <w:pStyle w:val="Ttulo2"/>
        <w:rPr>
          <w:ins w:id="969" w:author="fernando manuel guzman aja" w:date="2017-04-07T19:18:00Z"/>
        </w:rPr>
        <w:pPrChange w:id="970" w:author="jesus enrique flores nestozo" w:date="2017-04-07T22:56:00Z">
          <w:pPr>
            <w:jc w:val="center"/>
          </w:pPr>
        </w:pPrChange>
      </w:pPr>
      <w:bookmarkStart w:id="971" w:name="_Toc483228605"/>
      <w:ins w:id="972" w:author="fernando manuel guzman aja" w:date="2017-04-07T19:18:00Z">
        <w:r>
          <w:t>DIAGRAMA DE CASOS DE USO</w:t>
        </w:r>
        <w:bookmarkEnd w:id="971"/>
        <w:del w:id="973" w:author="jesus enrique flores nestozo" w:date="2017-04-07T22:55:00Z">
          <w:r w:rsidDel="00273202">
            <w:delText>:</w:delText>
          </w:r>
        </w:del>
      </w:ins>
    </w:p>
    <w:p w:rsidR="00431704" w:rsidRPr="00431704" w:rsidRDefault="00431704">
      <w:pPr>
        <w:jc w:val="both"/>
        <w:rPr>
          <w:ins w:id="974" w:author="fernando manuel guzman aja" w:date="2017-04-07T19:11:00Z"/>
          <w:rFonts w:ascii="Times New Roman" w:hAnsi="Times New Roman" w:cs="Times New Roman"/>
          <w:rPrChange w:id="975" w:author="fernando manuel guzman aja" w:date="2017-04-07T19:18:00Z">
            <w:rPr>
              <w:ins w:id="976" w:author="fernando manuel guzman aja" w:date="2017-04-07T19:11:00Z"/>
              <w:rFonts w:ascii="Times New Roman" w:hAnsi="Times New Roman" w:cs="Times New Roman"/>
              <w:sz w:val="28"/>
            </w:rPr>
          </w:rPrChange>
        </w:rPr>
        <w:pPrChange w:id="977" w:author="jesus enrique flores nestozo" w:date="2017-04-07T22:58:00Z">
          <w:pPr>
            <w:jc w:val="center"/>
          </w:pPr>
        </w:pPrChange>
      </w:pPr>
      <w:ins w:id="978" w:author="fernando manuel guzman aja" w:date="2017-04-07T19:18:00Z">
        <w:r w:rsidRPr="00431704">
          <w:rPr>
            <w:rFonts w:ascii="Times New Roman" w:hAnsi="Times New Roman" w:cs="Times New Roman"/>
          </w:rPr>
          <w:t>En este diagrama podemos a</w:t>
        </w:r>
        <w:r>
          <w:rPr>
            <w:rFonts w:ascii="Times New Roman" w:hAnsi="Times New Roman" w:cs="Times New Roman"/>
          </w:rPr>
          <w:t xml:space="preserve">preciar los requerimientos funcionales del sistema, agrupado por los diferentes actores que </w:t>
        </w:r>
      </w:ins>
      <w:ins w:id="979" w:author="fernando manuel guzman aja" w:date="2017-04-07T19:19:00Z">
        <w:r>
          <w:rPr>
            <w:rFonts w:ascii="Times New Roman" w:hAnsi="Times New Roman" w:cs="Times New Roman"/>
          </w:rPr>
          <w:t>interactúan</w:t>
        </w:r>
      </w:ins>
      <w:ins w:id="980" w:author="fernando manuel guzman aja" w:date="2017-04-07T19:18:00Z">
        <w:r>
          <w:rPr>
            <w:rFonts w:ascii="Times New Roman" w:hAnsi="Times New Roman" w:cs="Times New Roman"/>
          </w:rPr>
          <w:t xml:space="preserve"> en este sistema.</w:t>
        </w:r>
      </w:ins>
    </w:p>
    <w:p w:rsidR="009313E3" w:rsidRDefault="00431704" w:rsidP="00C37B5A">
      <w:pPr>
        <w:jc w:val="center"/>
        <w:rPr>
          <w:ins w:id="981" w:author="fernando manuel guzman aja" w:date="2017-04-07T19:20:00Z"/>
          <w:rFonts w:ascii="Times New Roman" w:hAnsi="Times New Roman" w:cs="Times New Roman"/>
          <w:sz w:val="28"/>
        </w:rPr>
      </w:pPr>
      <w:ins w:id="982" w:author="fernando manuel guzman aja" w:date="2017-04-07T19:17:00Z">
        <w:r>
          <w:rPr>
            <w:rFonts w:ascii="Times New Roman" w:hAnsi="Times New Roman" w:cs="Times New Roman"/>
            <w:noProof/>
            <w:sz w:val="28"/>
            <w:lang w:eastAsia="es-ES"/>
            <w:rPrChange w:id="983" w:author="Unknown">
              <w:rPr>
                <w:noProof/>
                <w:lang w:eastAsia="es-ES"/>
              </w:rPr>
            </w:rPrChange>
          </w:rPr>
          <w:drawing>
            <wp:inline distT="0" distB="0" distL="0" distR="0">
              <wp:extent cx="5400040" cy="4860290"/>
              <wp:effectExtent l="0" t="0" r="0" b="0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Casos de uso.jpg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48602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31704" w:rsidRDefault="00431704" w:rsidP="00C37B5A">
      <w:pPr>
        <w:jc w:val="center"/>
        <w:rPr>
          <w:ins w:id="984" w:author="fernando manuel guzman aja" w:date="2017-04-07T19:20:00Z"/>
          <w:rFonts w:ascii="Times New Roman" w:hAnsi="Times New Roman" w:cs="Times New Roman"/>
          <w:sz w:val="28"/>
        </w:rPr>
      </w:pPr>
    </w:p>
    <w:p w:rsidR="00431704" w:rsidRDefault="00431704" w:rsidP="00C37B5A">
      <w:pPr>
        <w:jc w:val="center"/>
        <w:rPr>
          <w:ins w:id="985" w:author="fernando manuel guzman aja" w:date="2017-04-07T19:21:00Z"/>
          <w:rFonts w:ascii="Times New Roman" w:hAnsi="Times New Roman" w:cs="Times New Roman"/>
          <w:sz w:val="28"/>
        </w:rPr>
      </w:pPr>
    </w:p>
    <w:p w:rsidR="00431704" w:rsidRDefault="00431704" w:rsidP="00C37B5A">
      <w:pPr>
        <w:jc w:val="center"/>
        <w:rPr>
          <w:ins w:id="986" w:author="fernando manuel guzman aja" w:date="2017-04-07T19:21:00Z"/>
          <w:rFonts w:ascii="Times New Roman" w:hAnsi="Times New Roman" w:cs="Times New Roman"/>
          <w:sz w:val="28"/>
        </w:rPr>
      </w:pPr>
    </w:p>
    <w:p w:rsidR="00431704" w:rsidRDefault="00431704" w:rsidP="00C37B5A">
      <w:pPr>
        <w:jc w:val="center"/>
        <w:rPr>
          <w:ins w:id="987" w:author="fernando manuel guzman aja" w:date="2017-04-07T19:21:00Z"/>
          <w:rFonts w:ascii="Times New Roman" w:hAnsi="Times New Roman" w:cs="Times New Roman"/>
          <w:sz w:val="28"/>
        </w:rPr>
      </w:pPr>
    </w:p>
    <w:p w:rsidR="00431704" w:rsidRDefault="00431704" w:rsidP="00C37B5A">
      <w:pPr>
        <w:jc w:val="center"/>
        <w:rPr>
          <w:ins w:id="988" w:author="jesus enrique flores nestozo" w:date="2017-04-07T22:58:00Z"/>
          <w:rFonts w:ascii="Times New Roman" w:hAnsi="Times New Roman" w:cs="Times New Roman"/>
          <w:sz w:val="28"/>
        </w:rPr>
      </w:pPr>
    </w:p>
    <w:p w:rsidR="00273202" w:rsidRDefault="00273202" w:rsidP="00C37B5A">
      <w:pPr>
        <w:jc w:val="center"/>
        <w:rPr>
          <w:ins w:id="989" w:author="fernando manuel guzman aja" w:date="2017-04-07T19:21:00Z"/>
          <w:rFonts w:ascii="Times New Roman" w:hAnsi="Times New Roman" w:cs="Times New Roman"/>
          <w:sz w:val="28"/>
        </w:rPr>
      </w:pPr>
    </w:p>
    <w:p w:rsidR="00431704" w:rsidRDefault="00431704" w:rsidP="00C37B5A">
      <w:pPr>
        <w:jc w:val="center"/>
        <w:rPr>
          <w:ins w:id="990" w:author="fernando manuel guzman aja" w:date="2017-04-07T19:20:00Z"/>
          <w:rFonts w:ascii="Times New Roman" w:hAnsi="Times New Roman" w:cs="Times New Roman"/>
          <w:sz w:val="28"/>
        </w:rPr>
      </w:pPr>
    </w:p>
    <w:p w:rsidR="00431704" w:rsidRDefault="00431704">
      <w:pPr>
        <w:pStyle w:val="Ttulo2"/>
        <w:rPr>
          <w:ins w:id="991" w:author="fernando manuel guzman aja" w:date="2017-04-07T19:20:00Z"/>
        </w:rPr>
        <w:pPrChange w:id="992" w:author="jesus enrique flores nestozo" w:date="2017-04-07T22:58:00Z">
          <w:pPr>
            <w:jc w:val="center"/>
          </w:pPr>
        </w:pPrChange>
      </w:pPr>
      <w:bookmarkStart w:id="993" w:name="_Toc483228606"/>
      <w:ins w:id="994" w:author="fernando manuel guzman aja" w:date="2017-04-07T19:20:00Z">
        <w:r>
          <w:lastRenderedPageBreak/>
          <w:t xml:space="preserve">DIAGRAMA DE </w:t>
        </w:r>
      </w:ins>
      <w:ins w:id="995" w:author="fernando manuel guzman aja" w:date="2017-04-07T19:22:00Z">
        <w:r>
          <w:t>CLASES</w:t>
        </w:r>
      </w:ins>
      <w:bookmarkEnd w:id="993"/>
      <w:ins w:id="996" w:author="fernando manuel guzman aja" w:date="2017-04-07T19:20:00Z">
        <w:del w:id="997" w:author="jesus enrique flores nestozo" w:date="2017-04-07T22:58:00Z">
          <w:r w:rsidDel="00273202">
            <w:delText>:</w:delText>
          </w:r>
        </w:del>
      </w:ins>
    </w:p>
    <w:p w:rsidR="00431704" w:rsidRDefault="00431704">
      <w:pPr>
        <w:jc w:val="both"/>
        <w:rPr>
          <w:ins w:id="998" w:author="fernando manuel guzman aja" w:date="2017-04-07T19:22:00Z"/>
          <w:rFonts w:ascii="Times New Roman" w:hAnsi="Times New Roman" w:cs="Times New Roman"/>
        </w:rPr>
        <w:pPrChange w:id="999" w:author="jesus enrique flores nestozo" w:date="2017-04-07T22:58:00Z">
          <w:pPr>
            <w:jc w:val="center"/>
          </w:pPr>
        </w:pPrChange>
      </w:pPr>
      <w:ins w:id="1000" w:author="fernando manuel guzman aja" w:date="2017-04-07T19:20:00Z">
        <w:r>
          <w:rPr>
            <w:rFonts w:ascii="Times New Roman" w:hAnsi="Times New Roman" w:cs="Times New Roman"/>
          </w:rPr>
          <w:t xml:space="preserve">En este diagrama podemos apreciar las diferentes clases que intervienen dentro del sistema, </w:t>
        </w:r>
      </w:ins>
      <w:ins w:id="1001" w:author="fernando manuel guzman aja" w:date="2017-04-07T19:22:00Z">
        <w:r>
          <w:rPr>
            <w:rFonts w:ascii="Times New Roman" w:hAnsi="Times New Roman" w:cs="Times New Roman"/>
          </w:rPr>
          <w:t>así</w:t>
        </w:r>
      </w:ins>
      <w:ins w:id="1002" w:author="fernando manuel guzman aja" w:date="2017-04-07T19:20:00Z">
        <w:r>
          <w:rPr>
            <w:rFonts w:ascii="Times New Roman" w:hAnsi="Times New Roman" w:cs="Times New Roman"/>
          </w:rPr>
          <w:t xml:space="preserve"> como sus diferentes atributos y </w:t>
        </w:r>
      </w:ins>
      <w:ins w:id="1003" w:author="fernando manuel guzman aja" w:date="2017-04-07T19:21:00Z">
        <w:r>
          <w:rPr>
            <w:rFonts w:ascii="Times New Roman" w:hAnsi="Times New Roman" w:cs="Times New Roman"/>
          </w:rPr>
          <w:t>métodos</w:t>
        </w:r>
      </w:ins>
      <w:ins w:id="1004" w:author="fernando manuel guzman aja" w:date="2017-04-07T19:20:00Z">
        <w:r>
          <w:rPr>
            <w:rFonts w:ascii="Times New Roman" w:hAnsi="Times New Roman" w:cs="Times New Roman"/>
          </w:rPr>
          <w:t xml:space="preserve"> </w:t>
        </w:r>
      </w:ins>
      <w:ins w:id="1005" w:author="fernando manuel guzman aja" w:date="2017-04-07T19:21:00Z">
        <w:r>
          <w:rPr>
            <w:rFonts w:ascii="Times New Roman" w:hAnsi="Times New Roman" w:cs="Times New Roman"/>
          </w:rPr>
          <w:t>correspondientes.</w:t>
        </w:r>
      </w:ins>
    </w:p>
    <w:p w:rsidR="00431704" w:rsidRDefault="00431704">
      <w:pPr>
        <w:jc w:val="both"/>
        <w:rPr>
          <w:ins w:id="1006" w:author="fernando manuel guzman aja" w:date="2017-04-07T19:21:00Z"/>
          <w:rFonts w:ascii="Times New Roman" w:hAnsi="Times New Roman" w:cs="Times New Roman"/>
        </w:rPr>
        <w:pPrChange w:id="1007" w:author="jesus enrique flores nestozo" w:date="2017-04-07T22:58:00Z">
          <w:pPr>
            <w:jc w:val="center"/>
          </w:pPr>
        </w:pPrChange>
      </w:pPr>
      <w:ins w:id="1008" w:author="fernando manuel guzman aja" w:date="2017-04-07T19:22:00Z">
        <w:r>
          <w:rPr>
            <w:rFonts w:ascii="Times New Roman" w:hAnsi="Times New Roman" w:cs="Times New Roman"/>
          </w:rPr>
          <w:t>También se observa la relación entre estos, su cardinalidad y multiplicidad.</w:t>
        </w:r>
      </w:ins>
    </w:p>
    <w:p w:rsidR="00431704" w:rsidRDefault="00570CF2" w:rsidP="00C37B5A">
      <w:pPr>
        <w:jc w:val="center"/>
        <w:rPr>
          <w:ins w:id="1009" w:author="fernando manuel guzman aja" w:date="2017-04-07T19:21:00Z"/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10DD97EA" wp14:editId="73DF742C">
            <wp:extent cx="5400040" cy="276161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10" w:name="_GoBack"/>
      <w:bookmarkEnd w:id="1010"/>
    </w:p>
    <w:p w:rsidR="00431704" w:rsidRDefault="00431704" w:rsidP="00C37B5A">
      <w:pPr>
        <w:jc w:val="center"/>
        <w:rPr>
          <w:ins w:id="1011" w:author="fernando manuel guzman aja" w:date="2017-04-07T19:23:00Z"/>
          <w:rFonts w:ascii="Times New Roman" w:hAnsi="Times New Roman" w:cs="Times New Roman"/>
          <w:sz w:val="28"/>
        </w:rPr>
      </w:pPr>
    </w:p>
    <w:p w:rsidR="00431704" w:rsidRDefault="00431704" w:rsidP="00C37B5A">
      <w:pPr>
        <w:jc w:val="center"/>
        <w:rPr>
          <w:ins w:id="1012" w:author="fernando manuel guzman aja" w:date="2017-04-07T19:29:00Z"/>
          <w:rFonts w:ascii="Times New Roman" w:hAnsi="Times New Roman" w:cs="Times New Roman"/>
          <w:sz w:val="28"/>
        </w:rPr>
      </w:pPr>
    </w:p>
    <w:p w:rsidR="000B28DA" w:rsidRDefault="000B28DA" w:rsidP="00C37B5A">
      <w:pPr>
        <w:jc w:val="center"/>
        <w:rPr>
          <w:ins w:id="1013" w:author="fernando manuel guzman aja" w:date="2017-04-07T19:29:00Z"/>
          <w:rFonts w:ascii="Times New Roman" w:hAnsi="Times New Roman" w:cs="Times New Roman"/>
          <w:sz w:val="28"/>
        </w:rPr>
      </w:pPr>
    </w:p>
    <w:p w:rsidR="000B28DA" w:rsidRDefault="000B28DA" w:rsidP="00C37B5A">
      <w:pPr>
        <w:jc w:val="center"/>
        <w:rPr>
          <w:ins w:id="1014" w:author="fernando manuel guzman aja" w:date="2017-04-07T19:29:00Z"/>
          <w:rFonts w:ascii="Times New Roman" w:hAnsi="Times New Roman" w:cs="Times New Roman"/>
          <w:sz w:val="28"/>
        </w:rPr>
      </w:pPr>
    </w:p>
    <w:p w:rsidR="000B28DA" w:rsidRDefault="000B28DA" w:rsidP="00C37B5A">
      <w:pPr>
        <w:jc w:val="center"/>
        <w:rPr>
          <w:ins w:id="1015" w:author="fernando manuel guzman aja" w:date="2017-04-07T19:29:00Z"/>
          <w:rFonts w:ascii="Times New Roman" w:hAnsi="Times New Roman" w:cs="Times New Roman"/>
          <w:sz w:val="28"/>
        </w:rPr>
      </w:pPr>
    </w:p>
    <w:p w:rsidR="000B28DA" w:rsidRDefault="000B28DA" w:rsidP="00C37B5A">
      <w:pPr>
        <w:jc w:val="center"/>
        <w:rPr>
          <w:ins w:id="1016" w:author="fernando manuel guzman aja" w:date="2017-04-07T19:29:00Z"/>
          <w:rFonts w:ascii="Times New Roman" w:hAnsi="Times New Roman" w:cs="Times New Roman"/>
          <w:sz w:val="28"/>
        </w:rPr>
      </w:pPr>
    </w:p>
    <w:p w:rsidR="000B28DA" w:rsidRDefault="000B28DA" w:rsidP="00C37B5A">
      <w:pPr>
        <w:jc w:val="center"/>
        <w:rPr>
          <w:ins w:id="1017" w:author="fernando manuel guzman aja" w:date="2017-04-07T19:29:00Z"/>
          <w:rFonts w:ascii="Times New Roman" w:hAnsi="Times New Roman" w:cs="Times New Roman"/>
          <w:sz w:val="28"/>
        </w:rPr>
      </w:pPr>
    </w:p>
    <w:p w:rsidR="000B28DA" w:rsidRDefault="000B28DA" w:rsidP="00C37B5A">
      <w:pPr>
        <w:jc w:val="center"/>
        <w:rPr>
          <w:ins w:id="1018" w:author="fernando manuel guzman aja" w:date="2017-04-07T19:29:00Z"/>
          <w:rFonts w:ascii="Times New Roman" w:hAnsi="Times New Roman" w:cs="Times New Roman"/>
          <w:sz w:val="28"/>
        </w:rPr>
      </w:pPr>
    </w:p>
    <w:p w:rsidR="000B28DA" w:rsidRDefault="000B28DA" w:rsidP="00C37B5A">
      <w:pPr>
        <w:jc w:val="center"/>
        <w:rPr>
          <w:ins w:id="1019" w:author="fernando manuel guzman aja" w:date="2017-04-07T19:29:00Z"/>
          <w:rFonts w:ascii="Times New Roman" w:hAnsi="Times New Roman" w:cs="Times New Roman"/>
          <w:sz w:val="28"/>
        </w:rPr>
      </w:pPr>
    </w:p>
    <w:p w:rsidR="000B28DA" w:rsidRDefault="000B28DA" w:rsidP="00C37B5A">
      <w:pPr>
        <w:jc w:val="center"/>
        <w:rPr>
          <w:ins w:id="1020" w:author="fernando manuel guzman aja" w:date="2017-04-07T19:29:00Z"/>
          <w:rFonts w:ascii="Times New Roman" w:hAnsi="Times New Roman" w:cs="Times New Roman"/>
          <w:sz w:val="28"/>
        </w:rPr>
      </w:pPr>
    </w:p>
    <w:p w:rsidR="000B28DA" w:rsidRDefault="000B28DA" w:rsidP="00C37B5A">
      <w:pPr>
        <w:jc w:val="center"/>
        <w:rPr>
          <w:ins w:id="1021" w:author="fernando manuel guzman aja" w:date="2017-04-07T19:29:00Z"/>
          <w:rFonts w:ascii="Times New Roman" w:hAnsi="Times New Roman" w:cs="Times New Roman"/>
          <w:sz w:val="28"/>
        </w:rPr>
      </w:pPr>
    </w:p>
    <w:p w:rsidR="000B28DA" w:rsidRDefault="000B28DA" w:rsidP="00C37B5A">
      <w:pPr>
        <w:jc w:val="center"/>
        <w:rPr>
          <w:ins w:id="1022" w:author="fernando manuel guzman aja" w:date="2017-04-07T19:29:00Z"/>
          <w:rFonts w:ascii="Times New Roman" w:hAnsi="Times New Roman" w:cs="Times New Roman"/>
          <w:sz w:val="28"/>
        </w:rPr>
      </w:pPr>
    </w:p>
    <w:p w:rsidR="000B28DA" w:rsidRDefault="00273202">
      <w:pPr>
        <w:tabs>
          <w:tab w:val="left" w:pos="5850"/>
        </w:tabs>
        <w:rPr>
          <w:ins w:id="1023" w:author="jesus enrique flores nestozo" w:date="2017-04-07T22:59:00Z"/>
          <w:rFonts w:ascii="Times New Roman" w:hAnsi="Times New Roman" w:cs="Times New Roman"/>
          <w:sz w:val="28"/>
        </w:rPr>
        <w:pPrChange w:id="1024" w:author="jesus enrique flores nestozo" w:date="2017-04-07T22:59:00Z">
          <w:pPr>
            <w:jc w:val="center"/>
          </w:pPr>
        </w:pPrChange>
      </w:pPr>
      <w:ins w:id="1025" w:author="jesus enrique flores nestozo" w:date="2017-04-07T22:59:00Z">
        <w:r>
          <w:rPr>
            <w:rFonts w:ascii="Times New Roman" w:hAnsi="Times New Roman" w:cs="Times New Roman"/>
            <w:sz w:val="28"/>
          </w:rPr>
          <w:tab/>
        </w:r>
      </w:ins>
    </w:p>
    <w:p w:rsidR="00273202" w:rsidRDefault="00273202">
      <w:pPr>
        <w:tabs>
          <w:tab w:val="left" w:pos="5850"/>
        </w:tabs>
        <w:rPr>
          <w:ins w:id="1026" w:author="fernando manuel guzman aja" w:date="2017-04-07T19:23:00Z"/>
          <w:rFonts w:ascii="Times New Roman" w:hAnsi="Times New Roman" w:cs="Times New Roman"/>
          <w:sz w:val="28"/>
        </w:rPr>
        <w:pPrChange w:id="1027" w:author="jesus enrique flores nestozo" w:date="2017-04-07T22:59:00Z">
          <w:pPr>
            <w:jc w:val="center"/>
          </w:pPr>
        </w:pPrChange>
      </w:pPr>
    </w:p>
    <w:p w:rsidR="00431704" w:rsidRDefault="00431704">
      <w:pPr>
        <w:pStyle w:val="Ttulo2"/>
        <w:rPr>
          <w:ins w:id="1028" w:author="fernando manuel guzman aja" w:date="2017-04-07T19:25:00Z"/>
        </w:rPr>
        <w:pPrChange w:id="1029" w:author="jesus enrique flores nestozo" w:date="2017-04-07T22:59:00Z">
          <w:pPr>
            <w:jc w:val="center"/>
          </w:pPr>
        </w:pPrChange>
      </w:pPr>
      <w:bookmarkStart w:id="1030" w:name="_Toc483228607"/>
      <w:ins w:id="1031" w:author="fernando manuel guzman aja" w:date="2017-04-07T19:23:00Z">
        <w:r>
          <w:lastRenderedPageBreak/>
          <w:t>DIAGRAMAS DE ACTIVIDAD</w:t>
        </w:r>
        <w:bookmarkEnd w:id="1030"/>
        <w:del w:id="1032" w:author="jesus enrique flores nestozo" w:date="2017-04-07T22:59:00Z">
          <w:r w:rsidDel="00273202">
            <w:delText>:</w:delText>
          </w:r>
        </w:del>
      </w:ins>
    </w:p>
    <w:p w:rsidR="000B28DA" w:rsidRDefault="00431704">
      <w:pPr>
        <w:jc w:val="both"/>
        <w:rPr>
          <w:ins w:id="1033" w:author="fernando manuel guzman aja" w:date="2017-04-07T19:29:00Z"/>
          <w:rFonts w:ascii="Times New Roman" w:hAnsi="Times New Roman" w:cs="Times New Roman"/>
        </w:rPr>
        <w:pPrChange w:id="1034" w:author="jesus enrique flores nestozo" w:date="2017-04-07T22:59:00Z">
          <w:pPr>
            <w:jc w:val="center"/>
          </w:pPr>
        </w:pPrChange>
      </w:pPr>
      <w:ins w:id="1035" w:author="fernando manuel guzman aja" w:date="2017-04-07T19:25:00Z">
        <w:r w:rsidRPr="00431704">
          <w:rPr>
            <w:rFonts w:ascii="Times New Roman" w:hAnsi="Times New Roman" w:cs="Times New Roman"/>
            <w:rPrChange w:id="1036" w:author="fernando manuel guzman aja" w:date="2017-04-07T19:25:00Z">
              <w:rPr>
                <w:rFonts w:ascii="Times New Roman" w:hAnsi="Times New Roman" w:cs="Times New Roman"/>
                <w:sz w:val="28"/>
              </w:rPr>
            </w:rPrChange>
          </w:rPr>
          <w:t>En estos</w:t>
        </w:r>
        <w:r>
          <w:rPr>
            <w:rFonts w:ascii="Times New Roman" w:hAnsi="Times New Roman" w:cs="Times New Roman"/>
          </w:rPr>
          <w:t xml:space="preserve"> diagramas se muestran las interacci</w:t>
        </w:r>
        <w:r w:rsidR="000B28DA">
          <w:rPr>
            <w:rFonts w:ascii="Times New Roman" w:hAnsi="Times New Roman" w:cs="Times New Roman"/>
          </w:rPr>
          <w:t>ones</w:t>
        </w:r>
      </w:ins>
      <w:ins w:id="1037" w:author="fernando manuel guzman aja" w:date="2017-04-07T19:27:00Z">
        <w:r w:rsidR="000B28DA">
          <w:rPr>
            <w:rFonts w:ascii="Times New Roman" w:hAnsi="Times New Roman" w:cs="Times New Roman"/>
          </w:rPr>
          <w:t xml:space="preserve"> </w:t>
        </w:r>
      </w:ins>
      <w:ins w:id="1038" w:author="fernando manuel guzman aja" w:date="2017-04-07T19:28:00Z">
        <w:r w:rsidR="000B28DA">
          <w:rPr>
            <w:rFonts w:ascii="Times New Roman" w:hAnsi="Times New Roman" w:cs="Times New Roman"/>
          </w:rPr>
          <w:t>secuenciales del</w:t>
        </w:r>
      </w:ins>
      <w:ins w:id="1039" w:author="fernando manuel guzman aja" w:date="2017-04-07T19:25:00Z">
        <w:r w:rsidR="000B28DA">
          <w:rPr>
            <w:rFonts w:ascii="Times New Roman" w:hAnsi="Times New Roman" w:cs="Times New Roman"/>
          </w:rPr>
          <w:t xml:space="preserve"> usuario con el sistema</w:t>
        </w:r>
      </w:ins>
      <w:ins w:id="1040" w:author="fernando manuel guzman aja" w:date="2017-04-07T19:26:00Z">
        <w:r w:rsidR="000B28DA">
          <w:rPr>
            <w:rFonts w:ascii="Times New Roman" w:hAnsi="Times New Roman" w:cs="Times New Roman"/>
          </w:rPr>
          <w:t>, separadas por procesos.</w:t>
        </w:r>
      </w:ins>
      <w:ins w:id="1041" w:author="fernando manuel guzman aja" w:date="2017-04-07T19:28:00Z">
        <w:r w:rsidR="000B28DA">
          <w:rPr>
            <w:rFonts w:ascii="Times New Roman" w:hAnsi="Times New Roman" w:cs="Times New Roman"/>
          </w:rPr>
          <w:t xml:space="preserve"> Únicamente se muestran los diagramas que fueron seleccionados para </w:t>
        </w:r>
      </w:ins>
      <w:ins w:id="1042" w:author="fernando manuel guzman aja" w:date="2017-04-07T19:29:00Z">
        <w:r w:rsidR="000B28DA">
          <w:rPr>
            <w:rFonts w:ascii="Times New Roman" w:hAnsi="Times New Roman" w:cs="Times New Roman"/>
          </w:rPr>
          <w:t>implementar en el proyecto.</w:t>
        </w:r>
      </w:ins>
    </w:p>
    <w:p w:rsidR="000B28DA" w:rsidRDefault="000B28DA" w:rsidP="000B28DA">
      <w:pPr>
        <w:jc w:val="center"/>
        <w:rPr>
          <w:ins w:id="1043" w:author="fernando manuel guzman aja" w:date="2017-04-07T19:29:00Z"/>
          <w:rFonts w:ascii="Times New Roman" w:hAnsi="Times New Roman" w:cs="Times New Roman"/>
        </w:rPr>
      </w:pPr>
    </w:p>
    <w:p w:rsidR="000B28DA" w:rsidRDefault="000B28DA" w:rsidP="000B28DA">
      <w:pPr>
        <w:jc w:val="center"/>
        <w:rPr>
          <w:ins w:id="1044" w:author="fernando manuel guzman aja" w:date="2017-04-07T19:26:00Z"/>
          <w:rFonts w:ascii="Times New Roman" w:hAnsi="Times New Roman" w:cs="Times New Roman"/>
        </w:rPr>
      </w:pPr>
      <w:ins w:id="1045" w:author="fernando manuel guzman aja" w:date="2017-04-07T19:29:00Z">
        <w:r>
          <w:rPr>
            <w:rFonts w:ascii="Times New Roman" w:hAnsi="Times New Roman" w:cs="Times New Roman"/>
            <w:noProof/>
            <w:lang w:eastAsia="es-ES"/>
            <w:rPrChange w:id="1046" w:author="Unknown">
              <w:rPr>
                <w:noProof/>
                <w:lang w:eastAsia="es-ES"/>
              </w:rPr>
            </w:rPrChange>
          </w:rPr>
          <w:drawing>
            <wp:inline distT="0" distB="0" distL="0" distR="0">
              <wp:extent cx="5400040" cy="7555865"/>
              <wp:effectExtent l="0" t="0" r="0" b="6985"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DA_reservarActividad.jp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7555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B28DA" w:rsidRDefault="000B28DA" w:rsidP="00431704">
      <w:pPr>
        <w:jc w:val="center"/>
        <w:rPr>
          <w:ins w:id="1047" w:author="fernando manuel guzman aja" w:date="2017-04-07T19:30:00Z"/>
          <w:rFonts w:ascii="Times New Roman" w:hAnsi="Times New Roman" w:cs="Times New Roman"/>
        </w:rPr>
      </w:pPr>
      <w:ins w:id="1048" w:author="fernando manuel guzman aja" w:date="2017-04-07T19:29:00Z">
        <w:r>
          <w:rPr>
            <w:rFonts w:ascii="Times New Roman" w:hAnsi="Times New Roman" w:cs="Times New Roman"/>
            <w:noProof/>
            <w:lang w:eastAsia="es-ES"/>
            <w:rPrChange w:id="1049" w:author="Unknown">
              <w:rPr>
                <w:noProof/>
                <w:lang w:eastAsia="es-ES"/>
              </w:rPr>
            </w:rPrChange>
          </w:rPr>
          <w:lastRenderedPageBreak/>
          <w:drawing>
            <wp:inline distT="0" distB="0" distL="0" distR="0">
              <wp:extent cx="5400040" cy="7876540"/>
              <wp:effectExtent l="0" t="0" r="0" b="0"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DA_editarInformacionAlumno.jpg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78765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B28DA" w:rsidRDefault="000B28DA" w:rsidP="00431704">
      <w:pPr>
        <w:jc w:val="center"/>
        <w:rPr>
          <w:ins w:id="1050" w:author="fernando manuel guzman aja" w:date="2017-04-07T19:30:00Z"/>
          <w:rFonts w:ascii="Times New Roman" w:hAnsi="Times New Roman" w:cs="Times New Roman"/>
          <w:sz w:val="28"/>
        </w:rPr>
      </w:pPr>
    </w:p>
    <w:p w:rsidR="000B28DA" w:rsidRDefault="000B28DA" w:rsidP="00431704">
      <w:pPr>
        <w:jc w:val="center"/>
        <w:rPr>
          <w:ins w:id="1051" w:author="fernando manuel guzman aja" w:date="2017-04-07T19:30:00Z"/>
          <w:rFonts w:ascii="Times New Roman" w:hAnsi="Times New Roman" w:cs="Times New Roman"/>
          <w:sz w:val="28"/>
        </w:rPr>
      </w:pPr>
    </w:p>
    <w:p w:rsidR="000B28DA" w:rsidRDefault="000B28DA" w:rsidP="00431704">
      <w:pPr>
        <w:jc w:val="center"/>
        <w:rPr>
          <w:ins w:id="1052" w:author="fernando manuel guzman aja" w:date="2017-04-07T19:30:00Z"/>
          <w:rFonts w:ascii="Times New Roman" w:hAnsi="Times New Roman" w:cs="Times New Roman"/>
          <w:sz w:val="28"/>
        </w:rPr>
      </w:pPr>
    </w:p>
    <w:p w:rsidR="000B28DA" w:rsidDel="00273202" w:rsidRDefault="000B28DA">
      <w:pPr>
        <w:pStyle w:val="Ttulo1"/>
        <w:rPr>
          <w:ins w:id="1053" w:author="fernando manuel guzman aja" w:date="2017-04-07T19:30:00Z"/>
          <w:del w:id="1054" w:author="jesus enrique flores nestozo" w:date="2017-04-07T22:59:00Z"/>
        </w:rPr>
        <w:pPrChange w:id="1055" w:author="jesus enrique flores nestozo" w:date="2017-04-07T22:59:00Z">
          <w:pPr>
            <w:jc w:val="center"/>
          </w:pPr>
        </w:pPrChange>
      </w:pPr>
      <w:bookmarkStart w:id="1056" w:name="_Toc483228608"/>
      <w:ins w:id="1057" w:author="fernando manuel guzman aja" w:date="2017-04-07T19:30:00Z">
        <w:r>
          <w:lastRenderedPageBreak/>
          <w:t>MODELO DE DATOS</w:t>
        </w:r>
        <w:bookmarkEnd w:id="1056"/>
        <w:del w:id="1058" w:author="jesus enrique flores nestozo" w:date="2017-04-07T22:59:00Z">
          <w:r w:rsidDel="00273202">
            <w:delText>:</w:delText>
          </w:r>
        </w:del>
      </w:ins>
    </w:p>
    <w:p w:rsidR="000B28DA" w:rsidRDefault="000B28DA">
      <w:pPr>
        <w:pStyle w:val="Ttulo1"/>
        <w:rPr>
          <w:ins w:id="1059" w:author="fernando manuel guzman aja" w:date="2017-04-07T19:31:00Z"/>
        </w:rPr>
        <w:pPrChange w:id="1060" w:author="jesus enrique flores nestozo" w:date="2017-04-07T22:59:00Z">
          <w:pPr>
            <w:jc w:val="center"/>
          </w:pPr>
        </w:pPrChange>
      </w:pPr>
    </w:p>
    <w:p w:rsidR="000B28DA" w:rsidDel="00273202" w:rsidRDefault="000B28DA">
      <w:pPr>
        <w:pStyle w:val="Ttulo2"/>
        <w:rPr>
          <w:del w:id="1061" w:author="jesus enrique flores nestozo" w:date="2017-04-07T22:59:00Z"/>
        </w:rPr>
        <w:pPrChange w:id="1062" w:author="jesus enrique flores nestozo" w:date="2017-04-07T22:59:00Z">
          <w:pPr>
            <w:jc w:val="center"/>
          </w:pPr>
        </w:pPrChange>
      </w:pPr>
    </w:p>
    <w:p w:rsidR="00273202" w:rsidRPr="00273202" w:rsidRDefault="00273202">
      <w:pPr>
        <w:rPr>
          <w:ins w:id="1063" w:author="jesus enrique flores nestozo" w:date="2017-04-07T22:59:00Z"/>
          <w:rPrChange w:id="1064" w:author="jesus enrique flores nestozo" w:date="2017-04-07T22:59:00Z">
            <w:rPr>
              <w:ins w:id="1065" w:author="jesus enrique flores nestozo" w:date="2017-04-07T22:59:00Z"/>
              <w:rFonts w:ascii="Times New Roman" w:hAnsi="Times New Roman" w:cs="Times New Roman"/>
              <w:sz w:val="40"/>
            </w:rPr>
          </w:rPrChange>
        </w:rPr>
        <w:pPrChange w:id="1066" w:author="jesus enrique flores nestozo" w:date="2017-04-07T22:59:00Z">
          <w:pPr>
            <w:jc w:val="center"/>
          </w:pPr>
        </w:pPrChange>
      </w:pPr>
    </w:p>
    <w:p w:rsidR="000B28DA" w:rsidRDefault="000B28DA">
      <w:pPr>
        <w:pStyle w:val="Ttulo2"/>
        <w:rPr>
          <w:ins w:id="1067" w:author="fernando manuel guzman aja" w:date="2017-04-07T19:31:00Z"/>
        </w:rPr>
        <w:pPrChange w:id="1068" w:author="jesus enrique flores nestozo" w:date="2017-04-07T22:59:00Z">
          <w:pPr>
            <w:jc w:val="center"/>
          </w:pPr>
        </w:pPrChange>
      </w:pPr>
      <w:bookmarkStart w:id="1069" w:name="_Toc483228609"/>
      <w:ins w:id="1070" w:author="fernando manuel guzman aja" w:date="2017-04-07T19:31:00Z">
        <w:r>
          <w:t>DIAGRAMA DE ENTIDAD RELACION</w:t>
        </w:r>
        <w:bookmarkEnd w:id="1069"/>
        <w:del w:id="1071" w:author="jesus enrique flores nestozo" w:date="2017-04-07T22:59:00Z">
          <w:r w:rsidDel="00273202">
            <w:delText>:</w:delText>
          </w:r>
        </w:del>
      </w:ins>
    </w:p>
    <w:p w:rsidR="000B28DA" w:rsidRDefault="000B28DA">
      <w:pPr>
        <w:jc w:val="both"/>
        <w:rPr>
          <w:ins w:id="1072" w:author="fernando manuel guzman aja" w:date="2017-04-07T19:32:00Z"/>
          <w:rFonts w:ascii="Times New Roman" w:hAnsi="Times New Roman" w:cs="Times New Roman"/>
        </w:rPr>
        <w:pPrChange w:id="1073" w:author="jesus enrique flores nestozo" w:date="2017-04-07T22:59:00Z">
          <w:pPr>
            <w:jc w:val="center"/>
          </w:pPr>
        </w:pPrChange>
      </w:pPr>
      <w:ins w:id="1074" w:author="fernando manuel guzman aja" w:date="2017-04-07T19:31:00Z">
        <w:r>
          <w:rPr>
            <w:rFonts w:ascii="Times New Roman" w:hAnsi="Times New Roman" w:cs="Times New Roman"/>
          </w:rPr>
          <w:t xml:space="preserve">En este diagrama se aprecia la </w:t>
        </w:r>
      </w:ins>
      <w:ins w:id="1075" w:author="fernando manuel guzman aja" w:date="2017-04-07T19:32:00Z">
        <w:r>
          <w:rPr>
            <w:rFonts w:ascii="Times New Roman" w:hAnsi="Times New Roman" w:cs="Times New Roman"/>
          </w:rPr>
          <w:t>relación</w:t>
        </w:r>
      </w:ins>
      <w:ins w:id="1076" w:author="fernando manuel guzman aja" w:date="2017-04-07T19:31:00Z">
        <w:r>
          <w:rPr>
            <w:rFonts w:ascii="Times New Roman" w:hAnsi="Times New Roman" w:cs="Times New Roman"/>
          </w:rPr>
          <w:t xml:space="preserve"> </w:t>
        </w:r>
      </w:ins>
      <w:ins w:id="1077" w:author="fernando manuel guzman aja" w:date="2017-04-07T19:32:00Z">
        <w:r>
          <w:rPr>
            <w:rFonts w:ascii="Times New Roman" w:hAnsi="Times New Roman" w:cs="Times New Roman"/>
          </w:rPr>
          <w:t>que existe entre las diferentes tablas registradas en la base de datos, la cual nos ayudara a almacenar la información generada por el sistema</w:t>
        </w:r>
        <w:del w:id="1078" w:author="jesus enrique flores nestozo" w:date="2017-04-07T23:00:00Z">
          <w:r w:rsidDel="00273202">
            <w:rPr>
              <w:rFonts w:ascii="Times New Roman" w:hAnsi="Times New Roman" w:cs="Times New Roman"/>
            </w:rPr>
            <w:delText>.</w:delText>
          </w:r>
        </w:del>
      </w:ins>
      <w:ins w:id="1079" w:author="jesus enrique flores nestozo" w:date="2017-04-07T23:00:00Z">
        <w:r w:rsidR="00273202">
          <w:rPr>
            <w:rFonts w:ascii="Times New Roman" w:hAnsi="Times New Roman" w:cs="Times New Roman"/>
          </w:rPr>
          <w:t xml:space="preserve"> (PDF anexado para mejor visualización).</w:t>
        </w:r>
      </w:ins>
    </w:p>
    <w:p w:rsidR="000B28DA" w:rsidRDefault="00466220" w:rsidP="000B28DA">
      <w:pPr>
        <w:jc w:val="center"/>
        <w:rPr>
          <w:ins w:id="1080" w:author="fernando manuel guzman aja" w:date="2017-04-07T19:33:00Z"/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00040" cy="3747770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elo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DA" w:rsidRDefault="000B28DA" w:rsidP="000B28DA">
      <w:pPr>
        <w:jc w:val="center"/>
        <w:rPr>
          <w:ins w:id="1081" w:author="fernando manuel guzman aja" w:date="2017-04-07T19:34:00Z"/>
          <w:rFonts w:ascii="Times New Roman" w:hAnsi="Times New Roman" w:cs="Times New Roman"/>
          <w:sz w:val="40"/>
        </w:rPr>
      </w:pPr>
    </w:p>
    <w:p w:rsidR="000B28DA" w:rsidRDefault="000B28DA" w:rsidP="000B28DA">
      <w:pPr>
        <w:jc w:val="center"/>
        <w:rPr>
          <w:ins w:id="1082" w:author="fernando manuel guzman aja" w:date="2017-04-07T19:34:00Z"/>
          <w:rFonts w:ascii="Times New Roman" w:hAnsi="Times New Roman" w:cs="Times New Roman"/>
          <w:sz w:val="40"/>
        </w:rPr>
      </w:pPr>
    </w:p>
    <w:p w:rsidR="000B28DA" w:rsidRDefault="000B28DA" w:rsidP="000B28DA">
      <w:pPr>
        <w:jc w:val="center"/>
        <w:rPr>
          <w:ins w:id="1083" w:author="fernando manuel guzman aja" w:date="2017-04-07T19:34:00Z"/>
          <w:rFonts w:ascii="Times New Roman" w:hAnsi="Times New Roman" w:cs="Times New Roman"/>
          <w:sz w:val="40"/>
        </w:rPr>
      </w:pPr>
    </w:p>
    <w:p w:rsidR="000B28DA" w:rsidRDefault="000B28DA" w:rsidP="000B28DA">
      <w:pPr>
        <w:jc w:val="center"/>
        <w:rPr>
          <w:ins w:id="1084" w:author="fernando manuel guzman aja" w:date="2017-04-07T19:34:00Z"/>
          <w:rFonts w:ascii="Times New Roman" w:hAnsi="Times New Roman" w:cs="Times New Roman"/>
          <w:sz w:val="40"/>
        </w:rPr>
      </w:pPr>
    </w:p>
    <w:p w:rsidR="000B28DA" w:rsidRDefault="000B28DA" w:rsidP="000B28DA">
      <w:pPr>
        <w:jc w:val="center"/>
        <w:rPr>
          <w:ins w:id="1085" w:author="fernando manuel guzman aja" w:date="2017-04-07T19:34:00Z"/>
          <w:rFonts w:ascii="Times New Roman" w:hAnsi="Times New Roman" w:cs="Times New Roman"/>
          <w:sz w:val="40"/>
        </w:rPr>
      </w:pPr>
    </w:p>
    <w:p w:rsidR="000B28DA" w:rsidRDefault="000B28DA" w:rsidP="000B28DA">
      <w:pPr>
        <w:jc w:val="center"/>
        <w:rPr>
          <w:ins w:id="1086" w:author="fernando manuel guzman aja" w:date="2017-04-07T19:34:00Z"/>
          <w:rFonts w:ascii="Times New Roman" w:hAnsi="Times New Roman" w:cs="Times New Roman"/>
          <w:sz w:val="40"/>
        </w:rPr>
      </w:pPr>
    </w:p>
    <w:p w:rsidR="000B28DA" w:rsidRDefault="000B28DA" w:rsidP="000B28DA">
      <w:pPr>
        <w:jc w:val="center"/>
        <w:rPr>
          <w:ins w:id="1087" w:author="fernando manuel guzman aja" w:date="2017-04-07T19:34:00Z"/>
          <w:rFonts w:ascii="Times New Roman" w:hAnsi="Times New Roman" w:cs="Times New Roman"/>
          <w:sz w:val="40"/>
        </w:rPr>
      </w:pPr>
    </w:p>
    <w:p w:rsidR="000B28DA" w:rsidRDefault="000B28DA" w:rsidP="000B28DA">
      <w:pPr>
        <w:jc w:val="center"/>
        <w:rPr>
          <w:ins w:id="1088" w:author="jesus enrique flores nestozo" w:date="2017-04-07T22:59:00Z"/>
          <w:rFonts w:ascii="Times New Roman" w:hAnsi="Times New Roman" w:cs="Times New Roman"/>
          <w:sz w:val="40"/>
        </w:rPr>
      </w:pPr>
    </w:p>
    <w:p w:rsidR="00273202" w:rsidRDefault="00273202" w:rsidP="000B28DA">
      <w:pPr>
        <w:jc w:val="center"/>
        <w:rPr>
          <w:ins w:id="1089" w:author="fernando manuel guzman aja" w:date="2017-04-07T19:34:00Z"/>
          <w:rFonts w:ascii="Times New Roman" w:hAnsi="Times New Roman" w:cs="Times New Roman"/>
          <w:sz w:val="40"/>
        </w:rPr>
      </w:pPr>
    </w:p>
    <w:p w:rsidR="000B28DA" w:rsidRDefault="000B28DA">
      <w:pPr>
        <w:pStyle w:val="Ttulo1"/>
        <w:tabs>
          <w:tab w:val="left" w:pos="4965"/>
        </w:tabs>
        <w:rPr>
          <w:ins w:id="1090" w:author="fernando manuel guzman aja" w:date="2017-04-07T19:34:00Z"/>
        </w:rPr>
        <w:pPrChange w:id="1091" w:author="jesus enrique flores nestozo" w:date="2017-04-07T23:00:00Z">
          <w:pPr>
            <w:jc w:val="center"/>
          </w:pPr>
        </w:pPrChange>
      </w:pPr>
      <w:bookmarkStart w:id="1092" w:name="_Toc483228610"/>
      <w:ins w:id="1093" w:author="fernando manuel guzman aja" w:date="2017-04-07T19:34:00Z">
        <w:r>
          <w:t>PROTOTIPOS</w:t>
        </w:r>
        <w:bookmarkEnd w:id="1092"/>
        <w:del w:id="1094" w:author="jesus enrique flores nestozo" w:date="2017-04-07T23:00:00Z">
          <w:r w:rsidDel="00273202">
            <w:delText>:</w:delText>
          </w:r>
        </w:del>
      </w:ins>
      <w:ins w:id="1095" w:author="jesus enrique flores nestozo" w:date="2017-04-07T23:00:00Z">
        <w:r w:rsidR="00273202">
          <w:tab/>
        </w:r>
      </w:ins>
    </w:p>
    <w:p w:rsidR="000B28DA" w:rsidDel="00273202" w:rsidRDefault="000B28DA" w:rsidP="000B28DA">
      <w:pPr>
        <w:jc w:val="center"/>
        <w:rPr>
          <w:ins w:id="1096" w:author="fernando manuel guzman aja" w:date="2017-04-07T19:34:00Z"/>
          <w:del w:id="1097" w:author="jesus enrique flores nestozo" w:date="2017-04-07T23:00:00Z"/>
          <w:rFonts w:ascii="Times New Roman" w:hAnsi="Times New Roman" w:cs="Times New Roman"/>
          <w:sz w:val="40"/>
        </w:rPr>
      </w:pPr>
    </w:p>
    <w:p w:rsidR="000B28DA" w:rsidRDefault="000B28DA">
      <w:pPr>
        <w:rPr>
          <w:ins w:id="1098" w:author="fernando manuel guzman aja" w:date="2017-04-07T19:34:00Z"/>
          <w:rFonts w:ascii="Times New Roman" w:hAnsi="Times New Roman" w:cs="Times New Roman"/>
          <w:sz w:val="40"/>
        </w:rPr>
        <w:pPrChange w:id="1099" w:author="jesus enrique flores nestozo" w:date="2017-04-07T23:00:00Z">
          <w:pPr>
            <w:jc w:val="center"/>
          </w:pPr>
        </w:pPrChange>
      </w:pPr>
    </w:p>
    <w:p w:rsidR="000B28DA" w:rsidRDefault="000B28DA">
      <w:pPr>
        <w:pStyle w:val="Ttulo2"/>
        <w:rPr>
          <w:ins w:id="1100" w:author="fernando manuel guzman aja" w:date="2017-04-07T19:35:00Z"/>
        </w:rPr>
        <w:pPrChange w:id="1101" w:author="jesus enrique flores nestozo" w:date="2017-04-07T23:00:00Z">
          <w:pPr>
            <w:jc w:val="center"/>
          </w:pPr>
        </w:pPrChange>
      </w:pPr>
      <w:bookmarkStart w:id="1102" w:name="_Toc483228611"/>
      <w:ins w:id="1103" w:author="fernando manuel guzman aja" w:date="2017-04-07T19:34:00Z">
        <w:r>
          <w:t xml:space="preserve">PROTOTIPO DE CU </w:t>
        </w:r>
      </w:ins>
      <w:ins w:id="1104" w:author="fernando manuel guzman aja" w:date="2017-04-07T19:35:00Z">
        <w:r>
          <w:t>RESERVAR ACTIVIDAD</w:t>
        </w:r>
        <w:bookmarkEnd w:id="1102"/>
        <w:del w:id="1105" w:author="jesus enrique flores nestozo" w:date="2017-04-07T23:00:00Z">
          <w:r w:rsidDel="00273202">
            <w:delText>:</w:delText>
          </w:r>
        </w:del>
      </w:ins>
    </w:p>
    <w:p w:rsidR="000B28DA" w:rsidRDefault="000B28DA">
      <w:pPr>
        <w:jc w:val="both"/>
        <w:rPr>
          <w:ins w:id="1106" w:author="fernando manuel guzman aja" w:date="2017-04-07T19:37:00Z"/>
          <w:rFonts w:ascii="Times New Roman" w:hAnsi="Times New Roman" w:cs="Times New Roman"/>
        </w:rPr>
        <w:pPrChange w:id="1107" w:author="jesus enrique flores nestozo" w:date="2017-04-07T23:00:00Z">
          <w:pPr>
            <w:jc w:val="center"/>
          </w:pPr>
        </w:pPrChange>
      </w:pPr>
      <w:ins w:id="1108" w:author="fernando manuel guzman aja" w:date="2017-04-07T19:35:00Z">
        <w:r>
          <w:rPr>
            <w:rFonts w:ascii="Times New Roman" w:hAnsi="Times New Roman" w:cs="Times New Roman"/>
          </w:rPr>
          <w:t xml:space="preserve">Las </w:t>
        </w:r>
      </w:ins>
      <w:ins w:id="1109" w:author="fernando manuel guzman aja" w:date="2017-04-07T19:36:00Z">
        <w:r w:rsidR="003338AE">
          <w:rPr>
            <w:rFonts w:ascii="Times New Roman" w:hAnsi="Times New Roman" w:cs="Times New Roman"/>
          </w:rPr>
          <w:t>siguientes</w:t>
        </w:r>
      </w:ins>
      <w:ins w:id="1110" w:author="fernando manuel guzman aja" w:date="2017-04-07T19:35:00Z">
        <w:r>
          <w:rPr>
            <w:rFonts w:ascii="Times New Roman" w:hAnsi="Times New Roman" w:cs="Times New Roman"/>
          </w:rPr>
          <w:t xml:space="preserve"> imágenes muestran el </w:t>
        </w:r>
      </w:ins>
      <w:ins w:id="1111" w:author="fernando manuel guzman aja" w:date="2017-04-07T19:36:00Z">
        <w:r w:rsidR="003338AE">
          <w:rPr>
            <w:rFonts w:ascii="Times New Roman" w:hAnsi="Times New Roman" w:cs="Times New Roman"/>
          </w:rPr>
          <w:t xml:space="preserve">diseño de las interfaces del caso de uso: reservar actividad, de modo secuencial desde que inicia </w:t>
        </w:r>
      </w:ins>
      <w:ins w:id="1112" w:author="fernando manuel guzman aja" w:date="2017-04-07T19:37:00Z">
        <w:r w:rsidR="003338AE">
          <w:rPr>
            <w:rFonts w:ascii="Times New Roman" w:hAnsi="Times New Roman" w:cs="Times New Roman"/>
          </w:rPr>
          <w:t>sesión</w:t>
        </w:r>
      </w:ins>
      <w:ins w:id="1113" w:author="fernando manuel guzman aja" w:date="2017-04-07T19:36:00Z">
        <w:r w:rsidR="003338AE">
          <w:rPr>
            <w:rFonts w:ascii="Times New Roman" w:hAnsi="Times New Roman" w:cs="Times New Roman"/>
          </w:rPr>
          <w:t xml:space="preserve"> </w:t>
        </w:r>
      </w:ins>
      <w:ins w:id="1114" w:author="fernando manuel guzman aja" w:date="2017-04-07T19:37:00Z">
        <w:r w:rsidR="003338AE">
          <w:rPr>
            <w:rFonts w:ascii="Times New Roman" w:hAnsi="Times New Roman" w:cs="Times New Roman"/>
          </w:rPr>
          <w:t>el usuario.</w:t>
        </w:r>
      </w:ins>
    </w:p>
    <w:p w:rsidR="003338AE" w:rsidRDefault="003338AE" w:rsidP="000B28DA">
      <w:pPr>
        <w:jc w:val="center"/>
        <w:rPr>
          <w:ins w:id="1115" w:author="fernando manuel guzman aja" w:date="2017-04-07T19:37:00Z"/>
          <w:rFonts w:ascii="Times New Roman" w:hAnsi="Times New Roman" w:cs="Times New Roman"/>
        </w:rPr>
      </w:pPr>
    </w:p>
    <w:p w:rsidR="003338AE" w:rsidRDefault="003338AE" w:rsidP="000B28DA">
      <w:pPr>
        <w:jc w:val="center"/>
        <w:rPr>
          <w:ins w:id="1116" w:author="fernando manuel guzman aja" w:date="2017-04-07T19:37:00Z"/>
          <w:rFonts w:ascii="Times New Roman" w:hAnsi="Times New Roman" w:cs="Times New Roman"/>
        </w:rPr>
      </w:pPr>
      <w:ins w:id="1117" w:author="fernando manuel guzman aja" w:date="2017-04-07T19:37:00Z">
        <w:r>
          <w:rPr>
            <w:rFonts w:ascii="Times New Roman" w:hAnsi="Times New Roman" w:cs="Times New Roman"/>
          </w:rPr>
          <w:t>Inicio de sesión del usuario</w:t>
        </w:r>
        <w:del w:id="1118" w:author="jesus enrique flores nestozo" w:date="2017-04-07T23:00:00Z">
          <w:r w:rsidDel="00273202">
            <w:rPr>
              <w:rFonts w:ascii="Times New Roman" w:hAnsi="Times New Roman" w:cs="Times New Roman"/>
            </w:rPr>
            <w:delText>:</w:delText>
          </w:r>
        </w:del>
      </w:ins>
    </w:p>
    <w:p w:rsidR="003338AE" w:rsidRDefault="003338AE" w:rsidP="000B28DA">
      <w:pPr>
        <w:jc w:val="center"/>
        <w:rPr>
          <w:ins w:id="1119" w:author="fernando manuel guzman aja" w:date="2017-04-07T19:37:00Z"/>
          <w:rFonts w:ascii="Times New Roman" w:hAnsi="Times New Roman" w:cs="Times New Roman"/>
        </w:rPr>
      </w:pPr>
      <w:ins w:id="1120" w:author="fernando manuel guzman aja" w:date="2017-04-07T19:37:00Z">
        <w:r>
          <w:rPr>
            <w:rFonts w:ascii="Times New Roman" w:hAnsi="Times New Roman" w:cs="Times New Roman"/>
            <w:noProof/>
            <w:lang w:eastAsia="es-ES"/>
            <w:rPrChange w:id="1121" w:author="Unknown">
              <w:rPr>
                <w:noProof/>
                <w:lang w:eastAsia="es-ES"/>
              </w:rPr>
            </w:rPrChange>
          </w:rPr>
          <w:drawing>
            <wp:inline distT="0" distB="0" distL="0" distR="0">
              <wp:extent cx="3343275" cy="1952625"/>
              <wp:effectExtent l="0" t="0" r="9525" b="9525"/>
              <wp:docPr id="6" name="Imagen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niciar sesion.JPG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43275" cy="1952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338AE" w:rsidRDefault="003338AE" w:rsidP="000B28DA">
      <w:pPr>
        <w:jc w:val="center"/>
        <w:rPr>
          <w:ins w:id="1122" w:author="fernando manuel guzman aja" w:date="2017-04-07T19:37:00Z"/>
          <w:rFonts w:ascii="Times New Roman" w:hAnsi="Times New Roman" w:cs="Times New Roman"/>
        </w:rPr>
      </w:pPr>
    </w:p>
    <w:p w:rsidR="003338AE" w:rsidRDefault="003338AE" w:rsidP="000B28DA">
      <w:pPr>
        <w:jc w:val="center"/>
        <w:rPr>
          <w:ins w:id="1123" w:author="fernando manuel guzman aja" w:date="2017-04-07T19:37:00Z"/>
          <w:rFonts w:ascii="Times New Roman" w:hAnsi="Times New Roman" w:cs="Times New Roman"/>
        </w:rPr>
      </w:pPr>
    </w:p>
    <w:p w:rsidR="003338AE" w:rsidRDefault="003338AE" w:rsidP="000B28DA">
      <w:pPr>
        <w:jc w:val="center"/>
        <w:rPr>
          <w:ins w:id="1124" w:author="fernando manuel guzman aja" w:date="2017-04-07T19:38:00Z"/>
          <w:rFonts w:ascii="Times New Roman" w:hAnsi="Times New Roman" w:cs="Times New Roman"/>
        </w:rPr>
      </w:pPr>
      <w:ins w:id="1125" w:author="fernando manuel guzman aja" w:date="2017-04-07T19:38:00Z">
        <w:r>
          <w:rPr>
            <w:rFonts w:ascii="Times New Roman" w:hAnsi="Times New Roman" w:cs="Times New Roman"/>
          </w:rPr>
          <w:t>Menú del usuario alumno:</w:t>
        </w:r>
      </w:ins>
    </w:p>
    <w:p w:rsidR="003338AE" w:rsidRDefault="003338AE" w:rsidP="000B28DA">
      <w:pPr>
        <w:jc w:val="center"/>
        <w:rPr>
          <w:ins w:id="1126" w:author="fernando manuel guzman aja" w:date="2017-04-07T19:39:00Z"/>
          <w:rFonts w:ascii="Times New Roman" w:hAnsi="Times New Roman" w:cs="Times New Roman"/>
        </w:rPr>
      </w:pPr>
      <w:ins w:id="1127" w:author="fernando manuel guzman aja" w:date="2017-04-07T19:38:00Z">
        <w:r>
          <w:rPr>
            <w:rFonts w:ascii="Times New Roman" w:hAnsi="Times New Roman" w:cs="Times New Roman"/>
            <w:noProof/>
            <w:lang w:eastAsia="es-ES"/>
            <w:rPrChange w:id="1128" w:author="Unknown">
              <w:rPr>
                <w:noProof/>
                <w:lang w:eastAsia="es-ES"/>
              </w:rPr>
            </w:rPrChange>
          </w:rPr>
          <w:drawing>
            <wp:inline distT="0" distB="0" distL="0" distR="0">
              <wp:extent cx="3443255" cy="3362325"/>
              <wp:effectExtent l="0" t="0" r="5080" b="0"/>
              <wp:docPr id="7" name="Imagen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Menu Estudiante.JPG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99503" cy="341725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73202" w:rsidRDefault="00273202" w:rsidP="000B28DA">
      <w:pPr>
        <w:jc w:val="center"/>
        <w:rPr>
          <w:ins w:id="1129" w:author="jesus enrique flores nestozo" w:date="2017-04-07T23:01:00Z"/>
          <w:rFonts w:ascii="Times New Roman" w:hAnsi="Times New Roman" w:cs="Times New Roman"/>
        </w:rPr>
      </w:pPr>
    </w:p>
    <w:p w:rsidR="00273202" w:rsidRDefault="00273202" w:rsidP="000B28DA">
      <w:pPr>
        <w:jc w:val="center"/>
        <w:rPr>
          <w:ins w:id="1130" w:author="jesus enrique flores nestozo" w:date="2017-04-07T23:01:00Z"/>
          <w:rFonts w:ascii="Times New Roman" w:hAnsi="Times New Roman" w:cs="Times New Roman"/>
        </w:rPr>
      </w:pPr>
    </w:p>
    <w:p w:rsidR="003338AE" w:rsidRDefault="003338AE" w:rsidP="000B28DA">
      <w:pPr>
        <w:jc w:val="center"/>
        <w:rPr>
          <w:ins w:id="1131" w:author="fernando manuel guzman aja" w:date="2017-04-07T19:39:00Z"/>
          <w:rFonts w:ascii="Times New Roman" w:hAnsi="Times New Roman" w:cs="Times New Roman"/>
        </w:rPr>
      </w:pPr>
      <w:ins w:id="1132" w:author="fernando manuel guzman aja" w:date="2017-04-07T19:39:00Z">
        <w:r>
          <w:rPr>
            <w:rFonts w:ascii="Times New Roman" w:hAnsi="Times New Roman" w:cs="Times New Roman"/>
          </w:rPr>
          <w:t>Reservar actividad:</w:t>
        </w:r>
      </w:ins>
    </w:p>
    <w:p w:rsidR="003338AE" w:rsidRDefault="003338AE" w:rsidP="000B28DA">
      <w:pPr>
        <w:jc w:val="center"/>
        <w:rPr>
          <w:ins w:id="1133" w:author="fernando manuel guzman aja" w:date="2017-04-07T19:39:00Z"/>
          <w:rFonts w:ascii="Times New Roman" w:hAnsi="Times New Roman" w:cs="Times New Roman"/>
        </w:rPr>
      </w:pPr>
      <w:ins w:id="1134" w:author="fernando manuel guzman aja" w:date="2017-04-07T19:39:00Z">
        <w:r>
          <w:rPr>
            <w:rFonts w:ascii="Times New Roman" w:hAnsi="Times New Roman" w:cs="Times New Roman"/>
            <w:noProof/>
            <w:lang w:eastAsia="es-ES"/>
            <w:rPrChange w:id="1135" w:author="Unknown">
              <w:rPr>
                <w:noProof/>
                <w:lang w:eastAsia="es-ES"/>
              </w:rPr>
            </w:rPrChange>
          </w:rPr>
          <w:drawing>
            <wp:inline distT="0" distB="0" distL="0" distR="0">
              <wp:extent cx="5400040" cy="2103120"/>
              <wp:effectExtent l="0" t="0" r="0" b="0"/>
              <wp:docPr id="8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Calendario Actividad.JPG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21031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338AE" w:rsidRDefault="003338AE" w:rsidP="000B28DA">
      <w:pPr>
        <w:jc w:val="center"/>
        <w:rPr>
          <w:ins w:id="1136" w:author="fernando manuel guzman aja" w:date="2017-04-07T19:39:00Z"/>
          <w:rFonts w:ascii="Times New Roman" w:hAnsi="Times New Roman" w:cs="Times New Roman"/>
        </w:rPr>
      </w:pPr>
    </w:p>
    <w:p w:rsidR="003338AE" w:rsidRDefault="003338AE" w:rsidP="000B28DA">
      <w:pPr>
        <w:jc w:val="center"/>
        <w:rPr>
          <w:ins w:id="1137" w:author="fernando manuel guzman aja" w:date="2017-04-07T19:39:00Z"/>
          <w:rFonts w:ascii="Times New Roman" w:hAnsi="Times New Roman" w:cs="Times New Roman"/>
        </w:rPr>
      </w:pPr>
    </w:p>
    <w:p w:rsidR="003338AE" w:rsidRDefault="003338AE" w:rsidP="000B28DA">
      <w:pPr>
        <w:jc w:val="center"/>
        <w:rPr>
          <w:ins w:id="1138" w:author="fernando manuel guzman aja" w:date="2017-04-07T19:39:00Z"/>
          <w:rFonts w:ascii="Times New Roman" w:hAnsi="Times New Roman" w:cs="Times New Roman"/>
        </w:rPr>
      </w:pPr>
      <w:ins w:id="1139" w:author="fernando manuel guzman aja" w:date="2017-04-07T19:39:00Z">
        <w:r>
          <w:rPr>
            <w:rFonts w:ascii="Times New Roman" w:hAnsi="Times New Roman" w:cs="Times New Roman"/>
          </w:rPr>
          <w:t>Seleccionar Actividad:</w:t>
        </w:r>
      </w:ins>
    </w:p>
    <w:p w:rsidR="003338AE" w:rsidRDefault="003338AE" w:rsidP="000B28DA">
      <w:pPr>
        <w:jc w:val="center"/>
        <w:rPr>
          <w:ins w:id="1140" w:author="fernando manuel guzman aja" w:date="2017-04-07T19:40:00Z"/>
          <w:rFonts w:ascii="Times New Roman" w:hAnsi="Times New Roman" w:cs="Times New Roman"/>
        </w:rPr>
      </w:pPr>
      <w:ins w:id="1141" w:author="fernando manuel guzman aja" w:date="2017-04-07T19:40:00Z">
        <w:r>
          <w:rPr>
            <w:rFonts w:ascii="Times New Roman" w:hAnsi="Times New Roman" w:cs="Times New Roman"/>
            <w:noProof/>
            <w:lang w:eastAsia="es-ES"/>
            <w:rPrChange w:id="1142" w:author="Unknown">
              <w:rPr>
                <w:noProof/>
                <w:lang w:eastAsia="es-ES"/>
              </w:rPr>
            </w:rPrChange>
          </w:rPr>
          <w:drawing>
            <wp:inline distT="0" distB="0" distL="0" distR="0">
              <wp:extent cx="3457575" cy="3333750"/>
              <wp:effectExtent l="0" t="0" r="9525" b="0"/>
              <wp:docPr id="9" name="Imagen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Reservar Actividad.JPG"/>
                      <pic:cNvPicPr/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57575" cy="3333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338AE" w:rsidRDefault="003338AE" w:rsidP="000B28DA">
      <w:pPr>
        <w:jc w:val="center"/>
        <w:rPr>
          <w:ins w:id="1143" w:author="fernando manuel guzman aja" w:date="2017-04-07T19:40:00Z"/>
          <w:rFonts w:ascii="Times New Roman" w:hAnsi="Times New Roman" w:cs="Times New Roman"/>
        </w:rPr>
      </w:pPr>
    </w:p>
    <w:p w:rsidR="003338AE" w:rsidRDefault="003338AE" w:rsidP="000B28DA">
      <w:pPr>
        <w:jc w:val="center"/>
        <w:rPr>
          <w:ins w:id="1144" w:author="fernando manuel guzman aja" w:date="2017-04-07T19:40:00Z"/>
          <w:rFonts w:ascii="Times New Roman" w:hAnsi="Times New Roman" w:cs="Times New Roman"/>
        </w:rPr>
      </w:pPr>
    </w:p>
    <w:p w:rsidR="003338AE" w:rsidRDefault="003338AE" w:rsidP="000B28DA">
      <w:pPr>
        <w:jc w:val="center"/>
        <w:rPr>
          <w:ins w:id="1145" w:author="fernando manuel guzman aja" w:date="2017-04-07T19:40:00Z"/>
          <w:rFonts w:ascii="Times New Roman" w:hAnsi="Times New Roman" w:cs="Times New Roman"/>
        </w:rPr>
      </w:pPr>
      <w:ins w:id="1146" w:author="fernando manuel guzman aja" w:date="2017-04-07T19:40:00Z">
        <w:r>
          <w:rPr>
            <w:rFonts w:ascii="Times New Roman" w:hAnsi="Times New Roman" w:cs="Times New Roman"/>
          </w:rPr>
          <w:t>Genera</w:t>
        </w:r>
      </w:ins>
      <w:r w:rsidR="0006750C">
        <w:rPr>
          <w:rFonts w:ascii="Times New Roman" w:hAnsi="Times New Roman" w:cs="Times New Roman"/>
        </w:rPr>
        <w:t>ción</w:t>
      </w:r>
      <w:ins w:id="1147" w:author="fernando manuel guzman aja" w:date="2017-04-07T19:40:00Z">
        <w:r>
          <w:rPr>
            <w:rFonts w:ascii="Times New Roman" w:hAnsi="Times New Roman" w:cs="Times New Roman"/>
          </w:rPr>
          <w:t xml:space="preserve"> folio de reservación:</w:t>
        </w:r>
      </w:ins>
    </w:p>
    <w:p w:rsidR="003338AE" w:rsidRDefault="003338AE" w:rsidP="000B28DA">
      <w:pPr>
        <w:jc w:val="center"/>
        <w:rPr>
          <w:ins w:id="1148" w:author="fernando manuel guzman aja" w:date="2017-04-07T19:41:00Z"/>
          <w:rFonts w:ascii="Times New Roman" w:hAnsi="Times New Roman" w:cs="Times New Roman"/>
        </w:rPr>
      </w:pPr>
      <w:ins w:id="1149" w:author="fernando manuel guzman aja" w:date="2017-04-07T19:40:00Z">
        <w:r>
          <w:rPr>
            <w:rFonts w:ascii="Times New Roman" w:hAnsi="Times New Roman" w:cs="Times New Roman"/>
            <w:noProof/>
            <w:lang w:eastAsia="es-ES"/>
            <w:rPrChange w:id="1150" w:author="Unknown">
              <w:rPr>
                <w:noProof/>
                <w:lang w:eastAsia="es-ES"/>
              </w:rPr>
            </w:rPrChange>
          </w:rPr>
          <w:lastRenderedPageBreak/>
          <w:drawing>
            <wp:inline distT="0" distB="0" distL="0" distR="0">
              <wp:extent cx="2164006" cy="1257300"/>
              <wp:effectExtent l="0" t="0" r="8255" b="0"/>
              <wp:docPr id="10" name="Imagen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Folio.JPG"/>
                      <pic:cNvPicPr/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65463" cy="13162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338AE" w:rsidRDefault="003338AE">
      <w:pPr>
        <w:pStyle w:val="Ttulo2"/>
        <w:rPr>
          <w:ins w:id="1151" w:author="fernando manuel guzman aja" w:date="2017-04-07T19:42:00Z"/>
        </w:rPr>
        <w:pPrChange w:id="1152" w:author="jesus enrique flores nestozo" w:date="2017-04-07T23:01:00Z">
          <w:pPr>
            <w:jc w:val="center"/>
          </w:pPr>
        </w:pPrChange>
      </w:pPr>
      <w:bookmarkStart w:id="1153" w:name="_Toc483228612"/>
      <w:ins w:id="1154" w:author="fernando manuel guzman aja" w:date="2017-04-07T19:41:00Z">
        <w:r>
          <w:t xml:space="preserve">PROTOTIPO DE CU </w:t>
        </w:r>
      </w:ins>
      <w:ins w:id="1155" w:author="fernando manuel guzman aja" w:date="2017-04-07T19:42:00Z">
        <w:r>
          <w:t>EDITAR ESTUDIANTE</w:t>
        </w:r>
        <w:bookmarkEnd w:id="1153"/>
        <w:del w:id="1156" w:author="jesus enrique flores nestozo" w:date="2017-04-07T23:01:00Z">
          <w:r w:rsidDel="00273202">
            <w:delText>:</w:delText>
          </w:r>
        </w:del>
      </w:ins>
    </w:p>
    <w:p w:rsidR="003338AE" w:rsidRDefault="003338AE">
      <w:pPr>
        <w:jc w:val="both"/>
        <w:rPr>
          <w:ins w:id="1157" w:author="fernando manuel guzman aja" w:date="2017-04-07T19:43:00Z"/>
          <w:rFonts w:ascii="Times New Roman" w:hAnsi="Times New Roman" w:cs="Times New Roman"/>
        </w:rPr>
        <w:pPrChange w:id="1158" w:author="jesus enrique flores nestozo" w:date="2017-04-07T23:01:00Z">
          <w:pPr>
            <w:jc w:val="center"/>
          </w:pPr>
        </w:pPrChange>
      </w:pPr>
      <w:ins w:id="1159" w:author="fernando manuel guzman aja" w:date="2017-04-07T19:43:00Z">
        <w:r>
          <w:rPr>
            <w:rFonts w:ascii="Times New Roman" w:hAnsi="Times New Roman" w:cs="Times New Roman"/>
          </w:rPr>
          <w:t>Las siguientes imágenes muestran el diseño de las interfaces del caso de uso: editar estudiante, de modo secuencial desde que inicia sesión el usuario.</w:t>
        </w:r>
      </w:ins>
    </w:p>
    <w:p w:rsidR="003338AE" w:rsidRPr="003338AE" w:rsidRDefault="003338AE" w:rsidP="003338AE">
      <w:pPr>
        <w:jc w:val="center"/>
        <w:rPr>
          <w:ins w:id="1160" w:author="fernando manuel guzman aja" w:date="2017-04-07T19:42:00Z"/>
          <w:rFonts w:ascii="Times New Roman" w:hAnsi="Times New Roman" w:cs="Times New Roman"/>
          <w:rPrChange w:id="1161" w:author="fernando manuel guzman aja" w:date="2017-04-07T19:42:00Z">
            <w:rPr>
              <w:ins w:id="1162" w:author="fernando manuel guzman aja" w:date="2017-04-07T19:42:00Z"/>
              <w:rFonts w:ascii="Times New Roman" w:hAnsi="Times New Roman" w:cs="Times New Roman"/>
              <w:sz w:val="28"/>
            </w:rPr>
          </w:rPrChange>
        </w:rPr>
      </w:pPr>
    </w:p>
    <w:p w:rsidR="003338AE" w:rsidRDefault="003338AE" w:rsidP="003338AE">
      <w:pPr>
        <w:jc w:val="center"/>
        <w:rPr>
          <w:ins w:id="1163" w:author="fernando manuel guzman aja" w:date="2017-04-07T19:44:00Z"/>
          <w:rFonts w:ascii="Times New Roman" w:hAnsi="Times New Roman" w:cs="Times New Roman"/>
        </w:rPr>
      </w:pPr>
      <w:ins w:id="1164" w:author="fernando manuel guzman aja" w:date="2017-04-07T19:44:00Z">
        <w:r>
          <w:rPr>
            <w:rFonts w:ascii="Times New Roman" w:hAnsi="Times New Roman" w:cs="Times New Roman"/>
          </w:rPr>
          <w:t>Inicio de sesión del usuario:</w:t>
        </w:r>
      </w:ins>
    </w:p>
    <w:p w:rsidR="003338AE" w:rsidRDefault="003338AE" w:rsidP="003338AE">
      <w:pPr>
        <w:jc w:val="center"/>
        <w:rPr>
          <w:ins w:id="1165" w:author="fernando manuel guzman aja" w:date="2017-04-07T19:44:00Z"/>
          <w:rFonts w:ascii="Times New Roman" w:hAnsi="Times New Roman" w:cs="Times New Roman"/>
        </w:rPr>
      </w:pPr>
      <w:ins w:id="1166" w:author="fernando manuel guzman aja" w:date="2017-04-07T19:44:00Z">
        <w:r>
          <w:rPr>
            <w:rFonts w:ascii="Times New Roman" w:hAnsi="Times New Roman" w:cs="Times New Roman"/>
            <w:noProof/>
            <w:lang w:eastAsia="es-ES"/>
            <w:rPrChange w:id="1167" w:author="Unknown">
              <w:rPr>
                <w:noProof/>
                <w:lang w:eastAsia="es-ES"/>
              </w:rPr>
            </w:rPrChange>
          </w:rPr>
          <w:drawing>
            <wp:inline distT="0" distB="0" distL="0" distR="0">
              <wp:extent cx="3343275" cy="1952625"/>
              <wp:effectExtent l="0" t="0" r="9525" b="9525"/>
              <wp:docPr id="11" name="Imagen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iniciar sesion.JPG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43275" cy="1952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338AE" w:rsidRDefault="003338AE" w:rsidP="003338AE">
      <w:pPr>
        <w:jc w:val="center"/>
        <w:rPr>
          <w:ins w:id="1168" w:author="fernando manuel guzman aja" w:date="2017-04-07T19:44:00Z"/>
          <w:rFonts w:ascii="Times New Roman" w:hAnsi="Times New Roman" w:cs="Times New Roman"/>
        </w:rPr>
      </w:pPr>
    </w:p>
    <w:p w:rsidR="003338AE" w:rsidRDefault="003338AE" w:rsidP="003338AE">
      <w:pPr>
        <w:jc w:val="center"/>
        <w:rPr>
          <w:ins w:id="1169" w:author="fernando manuel guzman aja" w:date="2017-04-07T19:44:00Z"/>
          <w:rFonts w:ascii="Times New Roman" w:hAnsi="Times New Roman" w:cs="Times New Roman"/>
        </w:rPr>
      </w:pPr>
    </w:p>
    <w:p w:rsidR="003338AE" w:rsidRDefault="003338AE" w:rsidP="003338AE">
      <w:pPr>
        <w:jc w:val="center"/>
        <w:rPr>
          <w:ins w:id="1170" w:author="fernando manuel guzman aja" w:date="2017-04-07T19:45:00Z"/>
          <w:rFonts w:ascii="Times New Roman" w:hAnsi="Times New Roman" w:cs="Times New Roman"/>
        </w:rPr>
      </w:pPr>
      <w:ins w:id="1171" w:author="fernando manuel guzman aja" w:date="2017-04-07T19:44:00Z">
        <w:r>
          <w:rPr>
            <w:rFonts w:ascii="Times New Roman" w:hAnsi="Times New Roman" w:cs="Times New Roman"/>
          </w:rPr>
          <w:t>Menú de</w:t>
        </w:r>
      </w:ins>
      <w:ins w:id="1172" w:author="fernando manuel guzman aja" w:date="2017-04-07T19:45:00Z">
        <w:r>
          <w:rPr>
            <w:rFonts w:ascii="Times New Roman" w:hAnsi="Times New Roman" w:cs="Times New Roman"/>
          </w:rPr>
          <w:t>l usuario</w:t>
        </w:r>
      </w:ins>
      <w:ins w:id="1173" w:author="fernando manuel guzman aja" w:date="2017-04-07T19:44:00Z">
        <w:r>
          <w:rPr>
            <w:rFonts w:ascii="Times New Roman" w:hAnsi="Times New Roman" w:cs="Times New Roman"/>
          </w:rPr>
          <w:t xml:space="preserve"> coordinador:</w:t>
        </w:r>
      </w:ins>
    </w:p>
    <w:p w:rsidR="003338AE" w:rsidRDefault="003338AE" w:rsidP="003338AE">
      <w:pPr>
        <w:jc w:val="center"/>
        <w:rPr>
          <w:ins w:id="1174" w:author="fernando manuel guzman aja" w:date="2017-04-07T19:45:00Z"/>
          <w:rFonts w:ascii="Times New Roman" w:hAnsi="Times New Roman" w:cs="Times New Roman"/>
        </w:rPr>
      </w:pPr>
      <w:ins w:id="1175" w:author="fernando manuel guzman aja" w:date="2017-04-07T19:45:00Z">
        <w:r>
          <w:rPr>
            <w:rFonts w:ascii="Times New Roman" w:hAnsi="Times New Roman" w:cs="Times New Roman"/>
            <w:noProof/>
            <w:lang w:eastAsia="es-ES"/>
            <w:rPrChange w:id="1176" w:author="Unknown">
              <w:rPr>
                <w:noProof/>
                <w:lang w:eastAsia="es-ES"/>
              </w:rPr>
            </w:rPrChange>
          </w:rPr>
          <w:lastRenderedPageBreak/>
          <w:drawing>
            <wp:inline distT="0" distB="0" distL="0" distR="0">
              <wp:extent cx="5400040" cy="4526280"/>
              <wp:effectExtent l="0" t="0" r="0" b="7620"/>
              <wp:docPr id="12" name="Imagen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Menu Cordinador.JPG"/>
                      <pic:cNvPicPr/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45262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338AE" w:rsidRDefault="003338AE" w:rsidP="003338AE">
      <w:pPr>
        <w:jc w:val="center"/>
        <w:rPr>
          <w:ins w:id="1177" w:author="fernando manuel guzman aja" w:date="2017-04-07T19:45:00Z"/>
          <w:rFonts w:ascii="Times New Roman" w:hAnsi="Times New Roman" w:cs="Times New Roman"/>
        </w:rPr>
      </w:pPr>
      <w:ins w:id="1178" w:author="fernando manuel guzman aja" w:date="2017-04-07T19:45:00Z">
        <w:r>
          <w:rPr>
            <w:rFonts w:ascii="Times New Roman" w:hAnsi="Times New Roman" w:cs="Times New Roman"/>
          </w:rPr>
          <w:t>Administrar usuario:</w:t>
        </w:r>
        <w:r>
          <w:rPr>
            <w:rFonts w:ascii="Times New Roman" w:hAnsi="Times New Roman" w:cs="Times New Roman"/>
            <w:noProof/>
            <w:lang w:eastAsia="es-ES"/>
            <w:rPrChange w:id="1179" w:author="Unknown">
              <w:rPr>
                <w:noProof/>
                <w:lang w:eastAsia="es-ES"/>
              </w:rPr>
            </w:rPrChange>
          </w:rPr>
          <w:drawing>
            <wp:inline distT="0" distB="0" distL="0" distR="0">
              <wp:extent cx="4752975" cy="1238250"/>
              <wp:effectExtent l="0" t="0" r="9525" b="0"/>
              <wp:docPr id="13" name="Imagen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Buscar Alumnos.JPG"/>
                      <pic:cNvPicPr/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52975" cy="1238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338AE" w:rsidRDefault="003338AE" w:rsidP="003338AE">
      <w:pPr>
        <w:jc w:val="center"/>
        <w:rPr>
          <w:ins w:id="1180" w:author="fernando manuel guzman aja" w:date="2017-04-07T19:45:00Z"/>
          <w:rFonts w:ascii="Times New Roman" w:hAnsi="Times New Roman" w:cs="Times New Roman"/>
        </w:rPr>
      </w:pPr>
    </w:p>
    <w:p w:rsidR="003338AE" w:rsidRDefault="003338AE" w:rsidP="003338AE">
      <w:pPr>
        <w:jc w:val="center"/>
        <w:rPr>
          <w:ins w:id="1181" w:author="fernando manuel guzman aja" w:date="2017-04-07T19:45:00Z"/>
          <w:rFonts w:ascii="Times New Roman" w:hAnsi="Times New Roman" w:cs="Times New Roman"/>
        </w:rPr>
      </w:pPr>
    </w:p>
    <w:p w:rsidR="003338AE" w:rsidRDefault="003338AE" w:rsidP="003338AE">
      <w:pPr>
        <w:jc w:val="center"/>
        <w:rPr>
          <w:ins w:id="1182" w:author="fernando manuel guzman aja" w:date="2017-04-07T19:45:00Z"/>
          <w:rFonts w:ascii="Times New Roman" w:hAnsi="Times New Roman" w:cs="Times New Roman"/>
        </w:rPr>
      </w:pPr>
      <w:ins w:id="1183" w:author="fernando manuel guzman aja" w:date="2017-04-07T19:45:00Z">
        <w:r>
          <w:rPr>
            <w:rFonts w:ascii="Times New Roman" w:hAnsi="Times New Roman" w:cs="Times New Roman"/>
          </w:rPr>
          <w:t>Editar Alumno:</w:t>
        </w:r>
      </w:ins>
    </w:p>
    <w:p w:rsidR="003338AE" w:rsidRDefault="003338AE" w:rsidP="003338AE">
      <w:pPr>
        <w:jc w:val="center"/>
        <w:rPr>
          <w:ins w:id="1184" w:author="fernando manuel guzman aja" w:date="2017-04-07T19:47:00Z"/>
          <w:rFonts w:ascii="Times New Roman" w:hAnsi="Times New Roman" w:cs="Times New Roman"/>
        </w:rPr>
      </w:pPr>
      <w:ins w:id="1185" w:author="fernando manuel guzman aja" w:date="2017-04-07T19:46:00Z">
        <w:r>
          <w:rPr>
            <w:rFonts w:ascii="Times New Roman" w:hAnsi="Times New Roman" w:cs="Times New Roman"/>
            <w:noProof/>
            <w:lang w:eastAsia="es-ES"/>
            <w:rPrChange w:id="1186" w:author="Unknown">
              <w:rPr>
                <w:noProof/>
                <w:lang w:eastAsia="es-ES"/>
              </w:rPr>
            </w:rPrChange>
          </w:rPr>
          <w:lastRenderedPageBreak/>
          <w:drawing>
            <wp:inline distT="0" distB="0" distL="0" distR="0">
              <wp:extent cx="4600575" cy="3876675"/>
              <wp:effectExtent l="0" t="0" r="9525" b="9525"/>
              <wp:docPr id="14" name="Imagen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estudiante.JPG"/>
                      <pic:cNvPicPr/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00575" cy="3876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CD0FA7" w:rsidRDefault="00CD0FA7" w:rsidP="003338AE">
      <w:pPr>
        <w:jc w:val="center"/>
        <w:rPr>
          <w:ins w:id="1187" w:author="fernando manuel guzman aja" w:date="2017-04-07T19:47:00Z"/>
          <w:rFonts w:ascii="Times New Roman" w:hAnsi="Times New Roman" w:cs="Times New Roman"/>
        </w:rPr>
      </w:pPr>
    </w:p>
    <w:p w:rsidR="00CD0FA7" w:rsidRDefault="00CD0FA7" w:rsidP="003338AE">
      <w:pPr>
        <w:jc w:val="center"/>
        <w:rPr>
          <w:ins w:id="1188" w:author="fernando manuel guzman aja" w:date="2017-04-07T19:47:00Z"/>
          <w:rFonts w:ascii="Times New Roman" w:hAnsi="Times New Roman" w:cs="Times New Roman"/>
        </w:rPr>
      </w:pPr>
    </w:p>
    <w:p w:rsidR="00CD0FA7" w:rsidRDefault="00CD0FA7" w:rsidP="003338AE">
      <w:pPr>
        <w:jc w:val="center"/>
        <w:rPr>
          <w:ins w:id="1189" w:author="fernando manuel guzman aja" w:date="2017-04-07T19:47:00Z"/>
          <w:rFonts w:ascii="Times New Roman" w:hAnsi="Times New Roman" w:cs="Times New Roman"/>
        </w:rPr>
      </w:pPr>
    </w:p>
    <w:p w:rsidR="00CD0FA7" w:rsidRDefault="00CD0FA7" w:rsidP="003338AE">
      <w:pPr>
        <w:jc w:val="center"/>
        <w:rPr>
          <w:ins w:id="1190" w:author="fernando manuel guzman aja" w:date="2017-04-07T19:47:00Z"/>
          <w:rFonts w:ascii="Times New Roman" w:hAnsi="Times New Roman" w:cs="Times New Roman"/>
        </w:rPr>
      </w:pPr>
    </w:p>
    <w:p w:rsidR="00CD0FA7" w:rsidRDefault="00CD0FA7" w:rsidP="003338AE">
      <w:pPr>
        <w:jc w:val="center"/>
        <w:rPr>
          <w:ins w:id="1191" w:author="fernando manuel guzman aja" w:date="2017-04-07T19:47:00Z"/>
          <w:rFonts w:ascii="Times New Roman" w:hAnsi="Times New Roman" w:cs="Times New Roman"/>
        </w:rPr>
      </w:pPr>
    </w:p>
    <w:p w:rsidR="00CD0FA7" w:rsidRDefault="00CD0FA7" w:rsidP="003338AE">
      <w:pPr>
        <w:jc w:val="center"/>
        <w:rPr>
          <w:ins w:id="1192" w:author="fernando manuel guzman aja" w:date="2017-04-07T19:47:00Z"/>
          <w:rFonts w:ascii="Times New Roman" w:hAnsi="Times New Roman" w:cs="Times New Roman"/>
        </w:rPr>
      </w:pPr>
    </w:p>
    <w:p w:rsidR="00CD0FA7" w:rsidRDefault="00CD0FA7" w:rsidP="003338AE">
      <w:pPr>
        <w:jc w:val="center"/>
        <w:rPr>
          <w:ins w:id="1193" w:author="fernando manuel guzman aja" w:date="2017-04-07T19:47:00Z"/>
          <w:rFonts w:ascii="Times New Roman" w:hAnsi="Times New Roman" w:cs="Times New Roman"/>
        </w:rPr>
      </w:pPr>
    </w:p>
    <w:p w:rsidR="00CD0FA7" w:rsidRDefault="00CD0FA7" w:rsidP="003338AE">
      <w:pPr>
        <w:jc w:val="center"/>
        <w:rPr>
          <w:ins w:id="1194" w:author="fernando manuel guzman aja" w:date="2017-04-07T19:47:00Z"/>
          <w:rFonts w:ascii="Times New Roman" w:hAnsi="Times New Roman" w:cs="Times New Roman"/>
        </w:rPr>
      </w:pPr>
    </w:p>
    <w:p w:rsidR="00CD0FA7" w:rsidRDefault="00CD0FA7" w:rsidP="003338AE">
      <w:pPr>
        <w:jc w:val="center"/>
        <w:rPr>
          <w:ins w:id="1195" w:author="fernando manuel guzman aja" w:date="2017-04-07T19:47:00Z"/>
          <w:rFonts w:ascii="Times New Roman" w:hAnsi="Times New Roman" w:cs="Times New Roman"/>
        </w:rPr>
      </w:pPr>
    </w:p>
    <w:p w:rsidR="00CD0FA7" w:rsidRDefault="00CD0FA7">
      <w:pPr>
        <w:pStyle w:val="Ttulo1"/>
        <w:rPr>
          <w:ins w:id="1196" w:author="fernando manuel guzman aja" w:date="2017-04-07T19:47:00Z"/>
          <w:rFonts w:cs="Times New Roman"/>
        </w:rPr>
        <w:pPrChange w:id="1197" w:author="jesus enrique flores nestozo" w:date="2017-04-07T23:01:00Z">
          <w:pPr>
            <w:jc w:val="center"/>
          </w:pPr>
        </w:pPrChange>
      </w:pPr>
      <w:bookmarkStart w:id="1198" w:name="_Toc483228613"/>
      <w:ins w:id="1199" w:author="fernando manuel guzman aja" w:date="2017-04-07T19:47:00Z">
        <w:r w:rsidRPr="00273202">
          <w:rPr>
            <w:rStyle w:val="Ttulo1Car"/>
            <w:rPrChange w:id="1200" w:author="jesus enrique flores nestozo" w:date="2017-04-07T23:01:00Z">
              <w:rPr>
                <w:rFonts w:cs="Times New Roman"/>
              </w:rPr>
            </w:rPrChange>
          </w:rPr>
          <w:t>PROPUESTAS DE CAPA</w:t>
        </w:r>
        <w:bookmarkEnd w:id="1198"/>
        <w:del w:id="1201" w:author="jesus enrique flores nestozo" w:date="2017-04-07T23:01:00Z">
          <w:r w:rsidDel="00273202">
            <w:rPr>
              <w:rFonts w:cs="Times New Roman"/>
            </w:rPr>
            <w:delText>:</w:delText>
          </w:r>
        </w:del>
      </w:ins>
    </w:p>
    <w:p w:rsidR="00CD0FA7" w:rsidRDefault="00CD0FA7" w:rsidP="003338AE">
      <w:pPr>
        <w:jc w:val="center"/>
        <w:rPr>
          <w:ins w:id="1202" w:author="fernando manuel guzman aja" w:date="2017-04-07T19:48:00Z"/>
          <w:rFonts w:ascii="Times New Roman" w:hAnsi="Times New Roman" w:cs="Times New Roman"/>
          <w:sz w:val="28"/>
        </w:rPr>
      </w:pPr>
    </w:p>
    <w:p w:rsidR="00CD0FA7" w:rsidRDefault="00CD0FA7" w:rsidP="003338AE">
      <w:pPr>
        <w:jc w:val="center"/>
        <w:rPr>
          <w:ins w:id="1203" w:author="fernando manuel guzman aja" w:date="2017-04-07T19:48:00Z"/>
          <w:rFonts w:ascii="Times New Roman" w:hAnsi="Times New Roman" w:cs="Times New Roman"/>
          <w:sz w:val="28"/>
        </w:rPr>
      </w:pPr>
    </w:p>
    <w:p w:rsidR="008A6261" w:rsidRPr="00273202" w:rsidRDefault="00CD0FA7">
      <w:pPr>
        <w:jc w:val="both"/>
        <w:rPr>
          <w:ins w:id="1204" w:author="fernando manuel guzman aja" w:date="2017-04-07T20:00:00Z"/>
          <w:rFonts w:ascii="Times New Roman" w:hAnsi="Times New Roman" w:cs="Times New Roman"/>
          <w:sz w:val="24"/>
          <w:szCs w:val="24"/>
          <w:rPrChange w:id="1205" w:author="jesus enrique flores nestozo" w:date="2017-04-07T23:01:00Z">
            <w:rPr>
              <w:ins w:id="1206" w:author="fernando manuel guzman aja" w:date="2017-04-07T20:00:00Z"/>
              <w:rFonts w:ascii="Times New Roman" w:hAnsi="Times New Roman" w:cs="Times New Roman"/>
              <w:sz w:val="28"/>
            </w:rPr>
          </w:rPrChange>
        </w:rPr>
        <w:pPrChange w:id="1207" w:author="jesus enrique flores nestozo" w:date="2017-04-07T23:01:00Z">
          <w:pPr>
            <w:jc w:val="center"/>
          </w:pPr>
        </w:pPrChange>
      </w:pPr>
      <w:ins w:id="1208" w:author="fernando manuel guzman aja" w:date="2017-04-07T19:48:00Z">
        <w:r w:rsidRPr="00273202">
          <w:rPr>
            <w:rFonts w:ascii="Times New Roman" w:hAnsi="Times New Roman" w:cs="Times New Roman"/>
            <w:sz w:val="24"/>
            <w:szCs w:val="24"/>
            <w:rPrChange w:id="1209" w:author="jesus enrique flores nestozo" w:date="2017-04-07T23:01:00Z">
              <w:rPr>
                <w:rFonts w:ascii="Times New Roman" w:hAnsi="Times New Roman" w:cs="Times New Roman"/>
                <w:sz w:val="28"/>
              </w:rPr>
            </w:rPrChange>
          </w:rPr>
          <w:t xml:space="preserve">Se manejara un </w:t>
        </w:r>
      </w:ins>
      <w:ins w:id="1210" w:author="fernando manuel guzman aja" w:date="2017-04-07T19:55:00Z">
        <w:r w:rsidRPr="00273202">
          <w:rPr>
            <w:rFonts w:ascii="Times New Roman" w:hAnsi="Times New Roman" w:cs="Times New Roman"/>
            <w:sz w:val="24"/>
            <w:szCs w:val="24"/>
            <w:rPrChange w:id="1211" w:author="jesus enrique flores nestozo" w:date="2017-04-07T23:01:00Z">
              <w:rPr>
                <w:rFonts w:ascii="Times New Roman" w:hAnsi="Times New Roman" w:cs="Times New Roman"/>
                <w:sz w:val="28"/>
              </w:rPr>
            </w:rPrChange>
          </w:rPr>
          <w:t>patrón</w:t>
        </w:r>
      </w:ins>
      <w:ins w:id="1212" w:author="fernando manuel guzman aja" w:date="2017-04-07T19:48:00Z">
        <w:r w:rsidRPr="00273202">
          <w:rPr>
            <w:rFonts w:ascii="Times New Roman" w:hAnsi="Times New Roman" w:cs="Times New Roman"/>
            <w:sz w:val="24"/>
            <w:szCs w:val="24"/>
            <w:rPrChange w:id="1213" w:author="jesus enrique flores nestozo" w:date="2017-04-07T23:01:00Z">
              <w:rPr>
                <w:rFonts w:ascii="Times New Roman" w:hAnsi="Times New Roman" w:cs="Times New Roman"/>
                <w:sz w:val="28"/>
              </w:rPr>
            </w:rPrChange>
          </w:rPr>
          <w:t xml:space="preserve"> DAO de tres capas</w:t>
        </w:r>
      </w:ins>
      <w:ins w:id="1214" w:author="fernando manuel guzman aja" w:date="2017-04-07T19:55:00Z">
        <w:r w:rsidRPr="00273202">
          <w:rPr>
            <w:rFonts w:ascii="Times New Roman" w:hAnsi="Times New Roman" w:cs="Times New Roman"/>
            <w:sz w:val="24"/>
            <w:szCs w:val="24"/>
            <w:rPrChange w:id="1215" w:author="jesus enrique flores nestozo" w:date="2017-04-07T23:01:00Z">
              <w:rPr>
                <w:rFonts w:ascii="Times New Roman" w:hAnsi="Times New Roman" w:cs="Times New Roman"/>
                <w:sz w:val="28"/>
              </w:rPr>
            </w:rPrChange>
          </w:rPr>
          <w:t xml:space="preserve"> para la implementación del código.</w:t>
        </w:r>
      </w:ins>
      <w:ins w:id="1216" w:author="fernando manuel guzman aja" w:date="2017-04-07T19:56:00Z">
        <w:r w:rsidR="008A6261" w:rsidRPr="00273202">
          <w:rPr>
            <w:rFonts w:ascii="Times New Roman" w:hAnsi="Times New Roman" w:cs="Times New Roman"/>
            <w:sz w:val="24"/>
            <w:szCs w:val="24"/>
            <w:rPrChange w:id="1217" w:author="jesus enrique flores nestozo" w:date="2017-04-07T23:01:00Z">
              <w:rPr>
                <w:rFonts w:ascii="Times New Roman" w:hAnsi="Times New Roman" w:cs="Times New Roman"/>
                <w:sz w:val="28"/>
              </w:rPr>
            </w:rPrChange>
          </w:rPr>
          <w:t xml:space="preserve"> Las capas que se ocuparan son las siguientes:</w:t>
        </w:r>
      </w:ins>
    </w:p>
    <w:p w:rsidR="008A6261" w:rsidRDefault="008A6261" w:rsidP="008A6261">
      <w:pPr>
        <w:jc w:val="center"/>
        <w:rPr>
          <w:ins w:id="1218" w:author="fernando manuel guzman aja" w:date="2017-04-07T19:56:00Z"/>
          <w:rFonts w:ascii="Times New Roman" w:hAnsi="Times New Roman" w:cs="Times New Roman"/>
          <w:sz w:val="28"/>
        </w:rPr>
      </w:pPr>
    </w:p>
    <w:p w:rsidR="008A6261" w:rsidRPr="008A6261" w:rsidRDefault="008A6261">
      <w:pPr>
        <w:jc w:val="both"/>
        <w:rPr>
          <w:ins w:id="1219" w:author="fernando manuel guzman aja" w:date="2017-04-07T19:58:00Z"/>
          <w:rFonts w:ascii="Times New Roman" w:hAnsi="Times New Roman" w:cs="Times New Roman"/>
          <w:sz w:val="28"/>
        </w:rPr>
        <w:pPrChange w:id="1220" w:author="jesus enrique flores nestozo" w:date="2017-04-07T23:01:00Z">
          <w:pPr>
            <w:jc w:val="center"/>
          </w:pPr>
        </w:pPrChange>
      </w:pPr>
      <w:ins w:id="1221" w:author="fernando manuel guzman aja" w:date="2017-04-07T19:58:00Z">
        <w:r w:rsidRPr="008A6261">
          <w:rPr>
            <w:rFonts w:ascii="Times New Roman" w:hAnsi="Times New Roman" w:cs="Times New Roman"/>
            <w:sz w:val="28"/>
          </w:rPr>
          <w:t xml:space="preserve">Business </w:t>
        </w:r>
        <w:proofErr w:type="spellStart"/>
        <w:r w:rsidRPr="008A6261">
          <w:rPr>
            <w:rFonts w:ascii="Times New Roman" w:hAnsi="Times New Roman" w:cs="Times New Roman"/>
            <w:sz w:val="28"/>
          </w:rPr>
          <w:t>Object</w:t>
        </w:r>
        <w:proofErr w:type="spellEnd"/>
        <w:r w:rsidRPr="008A6261">
          <w:rPr>
            <w:rFonts w:ascii="Times New Roman" w:hAnsi="Times New Roman" w:cs="Times New Roman"/>
            <w:sz w:val="28"/>
          </w:rPr>
          <w:t xml:space="preserve"> </w:t>
        </w:r>
      </w:ins>
    </w:p>
    <w:p w:rsidR="008A6261" w:rsidRPr="008A6261" w:rsidRDefault="008A6261">
      <w:pPr>
        <w:jc w:val="both"/>
        <w:rPr>
          <w:ins w:id="1222" w:author="fernando manuel guzman aja" w:date="2017-04-07T19:58:00Z"/>
          <w:rFonts w:ascii="Times New Roman" w:hAnsi="Times New Roman" w:cs="Times New Roman"/>
          <w:sz w:val="28"/>
        </w:rPr>
        <w:pPrChange w:id="1223" w:author="jesus enrique flores nestozo" w:date="2017-04-07T23:01:00Z">
          <w:pPr>
            <w:jc w:val="center"/>
          </w:pPr>
        </w:pPrChange>
      </w:pPr>
    </w:p>
    <w:p w:rsidR="008A6261" w:rsidRPr="003029A5" w:rsidRDefault="008A6261">
      <w:pPr>
        <w:jc w:val="both"/>
        <w:rPr>
          <w:ins w:id="1224" w:author="fernando manuel guzman aja" w:date="2017-04-07T20:00:00Z"/>
          <w:rFonts w:ascii="Times New Roman" w:hAnsi="Times New Roman" w:cs="Times New Roman"/>
          <w:rPrChange w:id="1225" w:author="fernando manuel guzman aja" w:date="2017-04-07T20:07:00Z">
            <w:rPr>
              <w:ins w:id="1226" w:author="fernando manuel guzman aja" w:date="2017-04-07T20:00:00Z"/>
              <w:rFonts w:ascii="Times New Roman" w:hAnsi="Times New Roman" w:cs="Times New Roman"/>
              <w:sz w:val="28"/>
            </w:rPr>
          </w:rPrChange>
        </w:rPr>
        <w:pPrChange w:id="1227" w:author="jesus enrique flores nestozo" w:date="2017-04-07T23:01:00Z">
          <w:pPr>
            <w:jc w:val="center"/>
          </w:pPr>
        </w:pPrChange>
      </w:pPr>
      <w:ins w:id="1228" w:author="fernando manuel guzman aja" w:date="2017-04-07T19:58:00Z">
        <w:r w:rsidRPr="003029A5">
          <w:rPr>
            <w:rFonts w:ascii="Times New Roman" w:hAnsi="Times New Roman" w:cs="Times New Roman"/>
            <w:rPrChange w:id="1229" w:author="fernando manuel guzman aja" w:date="2017-04-07T20:07:00Z">
              <w:rPr>
                <w:rFonts w:ascii="Times New Roman" w:hAnsi="Times New Roman" w:cs="Times New Roman"/>
                <w:sz w:val="28"/>
              </w:rPr>
            </w:rPrChange>
          </w:rPr>
          <w:lastRenderedPageBreak/>
          <w:t xml:space="preserve">Business </w:t>
        </w:r>
        <w:proofErr w:type="spellStart"/>
        <w:r w:rsidRPr="003029A5">
          <w:rPr>
            <w:rFonts w:ascii="Times New Roman" w:hAnsi="Times New Roman" w:cs="Times New Roman"/>
            <w:rPrChange w:id="1230" w:author="fernando manuel guzman aja" w:date="2017-04-07T20:07:00Z">
              <w:rPr>
                <w:rFonts w:ascii="Times New Roman" w:hAnsi="Times New Roman" w:cs="Times New Roman"/>
                <w:sz w:val="28"/>
              </w:rPr>
            </w:rPrChange>
          </w:rPr>
          <w:t>Object</w:t>
        </w:r>
        <w:proofErr w:type="spellEnd"/>
        <w:r w:rsidRPr="003029A5">
          <w:rPr>
            <w:rFonts w:ascii="Times New Roman" w:hAnsi="Times New Roman" w:cs="Times New Roman"/>
            <w:rPrChange w:id="1231" w:author="fernando manuel guzman aja" w:date="2017-04-07T20:07:00Z">
              <w:rPr>
                <w:rFonts w:ascii="Times New Roman" w:hAnsi="Times New Roman" w:cs="Times New Roman"/>
                <w:sz w:val="28"/>
              </w:rPr>
            </w:rPrChange>
          </w:rPr>
          <w:t xml:space="preserve"> permite separar la lógica de negocio del resto de las capas (interfaz y de acceso a datos). Los objetos de negocio organizan el código de negocio en unidades lógicas que facilitan la mantenibilidad del sistema.</w:t>
        </w:r>
      </w:ins>
    </w:p>
    <w:p w:rsidR="008A6261" w:rsidRPr="008A6261" w:rsidRDefault="008A6261">
      <w:pPr>
        <w:jc w:val="both"/>
        <w:rPr>
          <w:ins w:id="1232" w:author="fernando manuel guzman aja" w:date="2017-04-07T19:58:00Z"/>
          <w:rFonts w:ascii="Times New Roman" w:hAnsi="Times New Roman" w:cs="Times New Roman"/>
          <w:sz w:val="28"/>
        </w:rPr>
        <w:pPrChange w:id="1233" w:author="jesus enrique flores nestozo" w:date="2017-04-07T23:01:00Z">
          <w:pPr>
            <w:jc w:val="center"/>
          </w:pPr>
        </w:pPrChange>
      </w:pPr>
    </w:p>
    <w:p w:rsidR="008A6261" w:rsidRPr="008A6261" w:rsidRDefault="008A6261">
      <w:pPr>
        <w:jc w:val="both"/>
        <w:rPr>
          <w:ins w:id="1234" w:author="fernando manuel guzman aja" w:date="2017-04-07T19:58:00Z"/>
          <w:rFonts w:ascii="Times New Roman" w:hAnsi="Times New Roman" w:cs="Times New Roman"/>
          <w:sz w:val="28"/>
        </w:rPr>
        <w:pPrChange w:id="1235" w:author="jesus enrique flores nestozo" w:date="2017-04-07T23:01:00Z">
          <w:pPr>
            <w:jc w:val="center"/>
          </w:pPr>
        </w:pPrChange>
      </w:pPr>
      <w:ins w:id="1236" w:author="fernando manuel guzman aja" w:date="2017-04-07T19:58:00Z">
        <w:r w:rsidRPr="008A6261">
          <w:rPr>
            <w:rFonts w:ascii="Times New Roman" w:hAnsi="Times New Roman" w:cs="Times New Roman"/>
            <w:sz w:val="28"/>
          </w:rPr>
          <w:t xml:space="preserve">Data Access </w:t>
        </w:r>
      </w:ins>
    </w:p>
    <w:p w:rsidR="008A6261" w:rsidRPr="003029A5" w:rsidRDefault="008A6261">
      <w:pPr>
        <w:jc w:val="both"/>
        <w:rPr>
          <w:ins w:id="1237" w:author="fernando manuel guzman aja" w:date="2017-04-07T19:58:00Z"/>
          <w:rFonts w:ascii="Times New Roman" w:hAnsi="Times New Roman" w:cs="Times New Roman"/>
          <w:rPrChange w:id="1238" w:author="fernando manuel guzman aja" w:date="2017-04-07T20:07:00Z">
            <w:rPr>
              <w:ins w:id="1239" w:author="fernando manuel guzman aja" w:date="2017-04-07T19:58:00Z"/>
              <w:rFonts w:ascii="Times New Roman" w:hAnsi="Times New Roman" w:cs="Times New Roman"/>
              <w:sz w:val="28"/>
            </w:rPr>
          </w:rPrChange>
        </w:rPr>
        <w:pPrChange w:id="1240" w:author="jesus enrique flores nestozo" w:date="2017-04-07T23:01:00Z">
          <w:pPr>
            <w:jc w:val="center"/>
          </w:pPr>
        </w:pPrChange>
      </w:pPr>
    </w:p>
    <w:p w:rsidR="008A6261" w:rsidRPr="003029A5" w:rsidRDefault="008A6261">
      <w:pPr>
        <w:jc w:val="both"/>
        <w:rPr>
          <w:ins w:id="1241" w:author="fernando manuel guzman aja" w:date="2017-04-07T19:58:00Z"/>
          <w:rFonts w:ascii="Times New Roman" w:hAnsi="Times New Roman" w:cs="Times New Roman"/>
          <w:rPrChange w:id="1242" w:author="fernando manuel guzman aja" w:date="2017-04-07T20:07:00Z">
            <w:rPr>
              <w:ins w:id="1243" w:author="fernando manuel guzman aja" w:date="2017-04-07T19:58:00Z"/>
              <w:rFonts w:ascii="Times New Roman" w:hAnsi="Times New Roman" w:cs="Times New Roman"/>
              <w:sz w:val="28"/>
            </w:rPr>
          </w:rPrChange>
        </w:rPr>
        <w:pPrChange w:id="1244" w:author="jesus enrique flores nestozo" w:date="2017-04-07T23:01:00Z">
          <w:pPr>
            <w:jc w:val="center"/>
          </w:pPr>
        </w:pPrChange>
      </w:pPr>
      <w:ins w:id="1245" w:author="fernando manuel guzman aja" w:date="2017-04-07T19:58:00Z">
        <w:r w:rsidRPr="003029A5">
          <w:rPr>
            <w:rFonts w:ascii="Times New Roman" w:hAnsi="Times New Roman" w:cs="Times New Roman"/>
            <w:rPrChange w:id="1246" w:author="fernando manuel guzman aja" w:date="2017-04-07T20:07:00Z">
              <w:rPr>
                <w:rFonts w:ascii="Times New Roman" w:hAnsi="Times New Roman" w:cs="Times New Roman"/>
                <w:sz w:val="28"/>
              </w:rPr>
            </w:rPrChange>
          </w:rPr>
          <w:t xml:space="preserve">Los componentes de acceso a datos encapsulan la tecnología empleada para acceder a la capa de datos, separando completamente la lógica de negocio de la lógica de acceso a datos. De esta forma se garantiza la portabilidad del sistema en los diferentes motores de base de datos (Oracle, </w:t>
        </w:r>
        <w:proofErr w:type="spellStart"/>
        <w:r w:rsidRPr="003029A5">
          <w:rPr>
            <w:rFonts w:ascii="Times New Roman" w:hAnsi="Times New Roman" w:cs="Times New Roman"/>
            <w:rPrChange w:id="1247" w:author="fernando manuel guzman aja" w:date="2017-04-07T20:07:00Z">
              <w:rPr>
                <w:rFonts w:ascii="Times New Roman" w:hAnsi="Times New Roman" w:cs="Times New Roman"/>
                <w:sz w:val="28"/>
              </w:rPr>
            </w:rPrChange>
          </w:rPr>
          <w:t>SqlServer</w:t>
        </w:r>
        <w:proofErr w:type="spellEnd"/>
        <w:r w:rsidRPr="003029A5">
          <w:rPr>
            <w:rFonts w:ascii="Times New Roman" w:hAnsi="Times New Roman" w:cs="Times New Roman"/>
            <w:rPrChange w:id="1248" w:author="fernando manuel guzman aja" w:date="2017-04-07T20:07:00Z">
              <w:rPr>
                <w:rFonts w:ascii="Times New Roman" w:hAnsi="Times New Roman" w:cs="Times New Roman"/>
                <w:sz w:val="28"/>
              </w:rPr>
            </w:rPrChange>
          </w:rPr>
          <w:t xml:space="preserve">, </w:t>
        </w:r>
        <w:proofErr w:type="spellStart"/>
        <w:r w:rsidRPr="003029A5">
          <w:rPr>
            <w:rFonts w:ascii="Times New Roman" w:hAnsi="Times New Roman" w:cs="Times New Roman"/>
            <w:rPrChange w:id="1249" w:author="fernando manuel guzman aja" w:date="2017-04-07T20:07:00Z">
              <w:rPr>
                <w:rFonts w:ascii="Times New Roman" w:hAnsi="Times New Roman" w:cs="Times New Roman"/>
                <w:sz w:val="28"/>
              </w:rPr>
            </w:rPrChange>
          </w:rPr>
          <w:t>etc</w:t>
        </w:r>
        <w:proofErr w:type="spellEnd"/>
        <w:r w:rsidRPr="003029A5">
          <w:rPr>
            <w:rFonts w:ascii="Times New Roman" w:hAnsi="Times New Roman" w:cs="Times New Roman"/>
            <w:rPrChange w:id="1250" w:author="fernando manuel guzman aja" w:date="2017-04-07T20:07:00Z">
              <w:rPr>
                <w:rFonts w:ascii="Times New Roman" w:hAnsi="Times New Roman" w:cs="Times New Roman"/>
                <w:sz w:val="28"/>
              </w:rPr>
            </w:rPrChange>
          </w:rPr>
          <w:t>).</w:t>
        </w:r>
      </w:ins>
    </w:p>
    <w:p w:rsidR="008A6261" w:rsidRPr="008A6261" w:rsidRDefault="008A6261">
      <w:pPr>
        <w:jc w:val="both"/>
        <w:rPr>
          <w:ins w:id="1251" w:author="fernando manuel guzman aja" w:date="2017-04-07T19:58:00Z"/>
          <w:rFonts w:ascii="Times New Roman" w:hAnsi="Times New Roman" w:cs="Times New Roman"/>
          <w:sz w:val="28"/>
        </w:rPr>
        <w:pPrChange w:id="1252" w:author="jesus enrique flores nestozo" w:date="2017-04-07T23:01:00Z">
          <w:pPr>
            <w:jc w:val="center"/>
          </w:pPr>
        </w:pPrChange>
      </w:pPr>
    </w:p>
    <w:p w:rsidR="008A6261" w:rsidRPr="008A6261" w:rsidRDefault="008A6261">
      <w:pPr>
        <w:jc w:val="both"/>
        <w:rPr>
          <w:ins w:id="1253" w:author="fernando manuel guzman aja" w:date="2017-04-07T20:02:00Z"/>
          <w:rFonts w:ascii="Times New Roman" w:hAnsi="Times New Roman" w:cs="Times New Roman"/>
          <w:sz w:val="28"/>
        </w:rPr>
        <w:pPrChange w:id="1254" w:author="jesus enrique flores nestozo" w:date="2017-04-07T23:01:00Z">
          <w:pPr>
            <w:jc w:val="center"/>
          </w:pPr>
        </w:pPrChange>
      </w:pPr>
    </w:p>
    <w:p w:rsidR="008A6261" w:rsidRPr="008A6261" w:rsidRDefault="008A6261">
      <w:pPr>
        <w:jc w:val="both"/>
        <w:rPr>
          <w:ins w:id="1255" w:author="fernando manuel guzman aja" w:date="2017-04-07T19:58:00Z"/>
          <w:rFonts w:ascii="Times New Roman" w:hAnsi="Times New Roman" w:cs="Times New Roman"/>
          <w:sz w:val="28"/>
        </w:rPr>
        <w:pPrChange w:id="1256" w:author="jesus enrique flores nestozo" w:date="2017-04-07T23:01:00Z">
          <w:pPr>
            <w:jc w:val="center"/>
          </w:pPr>
        </w:pPrChange>
      </w:pPr>
      <w:proofErr w:type="spellStart"/>
      <w:ins w:id="1257" w:author="fernando manuel guzman aja" w:date="2017-04-07T20:02:00Z">
        <w:r w:rsidRPr="008A6261">
          <w:rPr>
            <w:rFonts w:ascii="Times New Roman" w:hAnsi="Times New Roman" w:cs="Times New Roman"/>
            <w:sz w:val="28"/>
          </w:rPr>
          <w:t>Graphical</w:t>
        </w:r>
        <w:proofErr w:type="spellEnd"/>
        <w:r w:rsidRPr="008A6261">
          <w:rPr>
            <w:rFonts w:ascii="Times New Roman" w:hAnsi="Times New Roman" w:cs="Times New Roman"/>
            <w:sz w:val="28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8"/>
          </w:rPr>
          <w:t>U</w:t>
        </w:r>
        <w:r w:rsidRPr="008A6261">
          <w:rPr>
            <w:rFonts w:ascii="Times New Roman" w:hAnsi="Times New Roman" w:cs="Times New Roman"/>
            <w:sz w:val="28"/>
          </w:rPr>
          <w:t>ser</w:t>
        </w:r>
        <w:proofErr w:type="spellEnd"/>
        <w:r w:rsidRPr="008A6261">
          <w:rPr>
            <w:rFonts w:ascii="Times New Roman" w:hAnsi="Times New Roman" w:cs="Times New Roman"/>
            <w:sz w:val="28"/>
          </w:rPr>
          <w:t xml:space="preserve"> </w:t>
        </w:r>
        <w:r>
          <w:rPr>
            <w:rFonts w:ascii="Times New Roman" w:hAnsi="Times New Roman" w:cs="Times New Roman"/>
            <w:sz w:val="28"/>
          </w:rPr>
          <w:t>I</w:t>
        </w:r>
        <w:r w:rsidRPr="008A6261">
          <w:rPr>
            <w:rFonts w:ascii="Times New Roman" w:hAnsi="Times New Roman" w:cs="Times New Roman"/>
            <w:sz w:val="28"/>
          </w:rPr>
          <w:t>nterface</w:t>
        </w:r>
      </w:ins>
    </w:p>
    <w:p w:rsidR="008A6261" w:rsidRPr="003029A5" w:rsidRDefault="008A6261">
      <w:pPr>
        <w:jc w:val="both"/>
        <w:rPr>
          <w:ins w:id="1258" w:author="fernando manuel guzman aja" w:date="2017-04-07T20:06:00Z"/>
          <w:rFonts w:ascii="Times New Roman" w:hAnsi="Times New Roman" w:cs="Times New Roman"/>
          <w:rPrChange w:id="1259" w:author="fernando manuel guzman aja" w:date="2017-04-07T20:07:00Z">
            <w:rPr>
              <w:ins w:id="1260" w:author="fernando manuel guzman aja" w:date="2017-04-07T20:06:00Z"/>
              <w:rFonts w:ascii="Times New Roman" w:hAnsi="Times New Roman" w:cs="Times New Roman"/>
              <w:sz w:val="28"/>
            </w:rPr>
          </w:rPrChange>
        </w:rPr>
        <w:pPrChange w:id="1261" w:author="jesus enrique flores nestozo" w:date="2017-04-07T23:01:00Z">
          <w:pPr>
            <w:jc w:val="center"/>
          </w:pPr>
        </w:pPrChange>
      </w:pPr>
      <w:ins w:id="1262" w:author="fernando manuel guzman aja" w:date="2017-04-07T19:58:00Z">
        <w:r w:rsidRPr="003029A5">
          <w:rPr>
            <w:rFonts w:ascii="Times New Roman" w:hAnsi="Times New Roman" w:cs="Times New Roman"/>
            <w:rPrChange w:id="1263" w:author="fernando manuel guzman aja" w:date="2017-04-07T20:07:00Z">
              <w:rPr>
                <w:rFonts w:ascii="Times New Roman" w:hAnsi="Times New Roman" w:cs="Times New Roman"/>
                <w:sz w:val="28"/>
              </w:rPr>
            </w:rPrChange>
          </w:rPr>
          <w:t xml:space="preserve">Esto representa una </w:t>
        </w:r>
      </w:ins>
      <w:ins w:id="1264" w:author="fernando manuel guzman aja" w:date="2017-04-07T20:02:00Z">
        <w:r w:rsidRPr="003029A5">
          <w:rPr>
            <w:rFonts w:ascii="Times New Roman" w:hAnsi="Times New Roman" w:cs="Times New Roman"/>
            <w:rPrChange w:id="1265" w:author="fernando manuel guzman aja" w:date="2017-04-07T20:07:00Z">
              <w:rPr>
                <w:rFonts w:ascii="Times New Roman" w:hAnsi="Times New Roman" w:cs="Times New Roman"/>
                <w:sz w:val="28"/>
              </w:rPr>
            </w:rPrChange>
          </w:rPr>
          <w:t>la parte grafica del sistema</w:t>
        </w:r>
      </w:ins>
      <w:ins w:id="1266" w:author="fernando manuel guzman aja" w:date="2017-04-07T19:58:00Z">
        <w:r w:rsidRPr="003029A5">
          <w:rPr>
            <w:rFonts w:ascii="Times New Roman" w:hAnsi="Times New Roman" w:cs="Times New Roman"/>
            <w:rPrChange w:id="1267" w:author="fernando manuel guzman aja" w:date="2017-04-07T20:07:00Z">
              <w:rPr>
                <w:rFonts w:ascii="Times New Roman" w:hAnsi="Times New Roman" w:cs="Times New Roman"/>
                <w:sz w:val="28"/>
              </w:rPr>
            </w:rPrChange>
          </w:rPr>
          <w:t xml:space="preserve">. </w:t>
        </w:r>
      </w:ins>
      <w:ins w:id="1268" w:author="fernando manuel guzman aja" w:date="2017-04-07T20:05:00Z">
        <w:r w:rsidRPr="003029A5">
          <w:rPr>
            <w:rFonts w:ascii="Times New Roman" w:hAnsi="Times New Roman" w:cs="Times New Roman"/>
            <w:rPrChange w:id="1269" w:author="fernando manuel guzman aja" w:date="2017-04-07T20:07:00Z">
              <w:rPr>
                <w:rFonts w:ascii="Times New Roman" w:hAnsi="Times New Roman" w:cs="Times New Roman"/>
                <w:sz w:val="28"/>
              </w:rPr>
            </w:rPrChange>
          </w:rPr>
          <w:t xml:space="preserve">Permite mapear los </w:t>
        </w:r>
      </w:ins>
      <w:ins w:id="1270" w:author="fernando manuel guzman aja" w:date="2017-04-07T20:06:00Z">
        <w:r w:rsidRPr="003029A5">
          <w:rPr>
            <w:rFonts w:ascii="Times New Roman" w:hAnsi="Times New Roman" w:cs="Times New Roman"/>
            <w:rPrChange w:id="1271" w:author="fernando manuel guzman aja" w:date="2017-04-07T20:07:00Z">
              <w:rPr>
                <w:rFonts w:ascii="Times New Roman" w:hAnsi="Times New Roman" w:cs="Times New Roman"/>
                <w:sz w:val="28"/>
              </w:rPr>
            </w:rPrChange>
          </w:rPr>
          <w:t xml:space="preserve">Business </w:t>
        </w:r>
        <w:proofErr w:type="spellStart"/>
        <w:r w:rsidRPr="003029A5">
          <w:rPr>
            <w:rFonts w:ascii="Times New Roman" w:hAnsi="Times New Roman" w:cs="Times New Roman"/>
            <w:rPrChange w:id="1272" w:author="fernando manuel guzman aja" w:date="2017-04-07T20:07:00Z">
              <w:rPr>
                <w:rFonts w:ascii="Times New Roman" w:hAnsi="Times New Roman" w:cs="Times New Roman"/>
                <w:sz w:val="28"/>
              </w:rPr>
            </w:rPrChange>
          </w:rPr>
          <w:t>Object</w:t>
        </w:r>
        <w:proofErr w:type="spellEnd"/>
        <w:r w:rsidRPr="003029A5">
          <w:rPr>
            <w:rFonts w:ascii="Times New Roman" w:hAnsi="Times New Roman" w:cs="Times New Roman"/>
            <w:rPrChange w:id="1273" w:author="fernando manuel guzman aja" w:date="2017-04-07T20:07:00Z">
              <w:rPr>
                <w:rFonts w:ascii="Times New Roman" w:hAnsi="Times New Roman" w:cs="Times New Roman"/>
                <w:sz w:val="28"/>
              </w:rPr>
            </w:rPrChange>
          </w:rPr>
          <w:t xml:space="preserve"> para darle al usuario la mayor experiencia del sistema.</w:t>
        </w:r>
      </w:ins>
    </w:p>
    <w:p w:rsidR="008A6261" w:rsidRDefault="008A6261">
      <w:pPr>
        <w:jc w:val="both"/>
        <w:rPr>
          <w:ins w:id="1274" w:author="fernando manuel guzman aja" w:date="2017-04-07T20:07:00Z"/>
          <w:rFonts w:ascii="Times New Roman" w:hAnsi="Times New Roman" w:cs="Times New Roman"/>
          <w:sz w:val="28"/>
        </w:rPr>
        <w:pPrChange w:id="1275" w:author="jesus enrique flores nestozo" w:date="2017-04-07T23:01:00Z">
          <w:pPr>
            <w:jc w:val="center"/>
          </w:pPr>
        </w:pPrChange>
      </w:pPr>
    </w:p>
    <w:p w:rsidR="003029A5" w:rsidRDefault="003029A5">
      <w:pPr>
        <w:jc w:val="both"/>
        <w:rPr>
          <w:ins w:id="1276" w:author="fernando manuel guzman aja" w:date="2017-04-07T20:07:00Z"/>
          <w:rFonts w:ascii="Times New Roman" w:hAnsi="Times New Roman" w:cs="Times New Roman"/>
          <w:sz w:val="28"/>
        </w:rPr>
        <w:pPrChange w:id="1277" w:author="jesus enrique flores nestozo" w:date="2017-04-07T23:01:00Z">
          <w:pPr>
            <w:jc w:val="center"/>
          </w:pPr>
        </w:pPrChange>
      </w:pPr>
    </w:p>
    <w:p w:rsidR="003029A5" w:rsidRDefault="003029A5">
      <w:pPr>
        <w:jc w:val="both"/>
        <w:rPr>
          <w:ins w:id="1278" w:author="fernando manuel guzman aja" w:date="2017-04-07T20:07:00Z"/>
          <w:rFonts w:ascii="Times New Roman" w:hAnsi="Times New Roman" w:cs="Times New Roman"/>
          <w:sz w:val="28"/>
        </w:rPr>
        <w:pPrChange w:id="1279" w:author="jesus enrique flores nestozo" w:date="2017-04-07T23:01:00Z">
          <w:pPr>
            <w:jc w:val="center"/>
          </w:pPr>
        </w:pPrChange>
      </w:pPr>
    </w:p>
    <w:p w:rsidR="003029A5" w:rsidRDefault="003029A5">
      <w:pPr>
        <w:jc w:val="both"/>
        <w:rPr>
          <w:ins w:id="1280" w:author="fernando manuel guzman aja" w:date="2017-04-07T20:07:00Z"/>
          <w:rFonts w:ascii="Times New Roman" w:hAnsi="Times New Roman" w:cs="Times New Roman"/>
          <w:sz w:val="28"/>
        </w:rPr>
        <w:pPrChange w:id="1281" w:author="jesus enrique flores nestozo" w:date="2017-04-07T23:01:00Z">
          <w:pPr>
            <w:jc w:val="center"/>
          </w:pPr>
        </w:pPrChange>
      </w:pPr>
    </w:p>
    <w:p w:rsidR="003029A5" w:rsidRDefault="003029A5">
      <w:pPr>
        <w:jc w:val="both"/>
        <w:rPr>
          <w:ins w:id="1282" w:author="fernando manuel guzman aja" w:date="2017-04-07T20:07:00Z"/>
          <w:rFonts w:ascii="Times New Roman" w:hAnsi="Times New Roman" w:cs="Times New Roman"/>
          <w:sz w:val="28"/>
        </w:rPr>
        <w:pPrChange w:id="1283" w:author="jesus enrique flores nestozo" w:date="2017-04-07T23:01:00Z">
          <w:pPr>
            <w:jc w:val="center"/>
          </w:pPr>
        </w:pPrChange>
      </w:pPr>
    </w:p>
    <w:p w:rsidR="003029A5" w:rsidRDefault="003029A5">
      <w:pPr>
        <w:jc w:val="both"/>
        <w:rPr>
          <w:ins w:id="1284" w:author="fernando manuel guzman aja" w:date="2017-04-07T20:07:00Z"/>
          <w:rFonts w:ascii="Times New Roman" w:hAnsi="Times New Roman" w:cs="Times New Roman"/>
          <w:sz w:val="28"/>
        </w:rPr>
        <w:pPrChange w:id="1285" w:author="jesus enrique flores nestozo" w:date="2017-04-07T23:01:00Z">
          <w:pPr>
            <w:jc w:val="center"/>
          </w:pPr>
        </w:pPrChange>
      </w:pPr>
    </w:p>
    <w:p w:rsidR="003029A5" w:rsidRDefault="003029A5" w:rsidP="008A6261">
      <w:pPr>
        <w:jc w:val="center"/>
        <w:rPr>
          <w:ins w:id="1286" w:author="fernando manuel guzman aja" w:date="2017-04-07T20:07:00Z"/>
          <w:rFonts w:ascii="Times New Roman" w:hAnsi="Times New Roman" w:cs="Times New Roman"/>
          <w:sz w:val="28"/>
        </w:rPr>
      </w:pPr>
    </w:p>
    <w:p w:rsidR="003029A5" w:rsidRDefault="003029A5" w:rsidP="008A6261">
      <w:pPr>
        <w:jc w:val="center"/>
        <w:rPr>
          <w:ins w:id="1287" w:author="fernando manuel guzman aja" w:date="2017-04-07T20:07:00Z"/>
          <w:rFonts w:ascii="Times New Roman" w:hAnsi="Times New Roman" w:cs="Times New Roman"/>
          <w:sz w:val="28"/>
        </w:rPr>
      </w:pPr>
    </w:p>
    <w:p w:rsidR="003029A5" w:rsidRDefault="003029A5">
      <w:pPr>
        <w:pStyle w:val="Ttulo1"/>
        <w:rPr>
          <w:ins w:id="1288" w:author="fernando manuel guzman aja" w:date="2017-04-07T20:08:00Z"/>
        </w:rPr>
        <w:pPrChange w:id="1289" w:author="jesus enrique flores nestozo" w:date="2017-04-07T23:02:00Z">
          <w:pPr>
            <w:jc w:val="center"/>
          </w:pPr>
        </w:pPrChange>
      </w:pPr>
      <w:bookmarkStart w:id="1290" w:name="_Toc483228614"/>
      <w:ins w:id="1291" w:author="fernando manuel guzman aja" w:date="2017-04-07T20:08:00Z">
        <w:r>
          <w:t>CONCLUSIONES</w:t>
        </w:r>
        <w:bookmarkEnd w:id="1290"/>
        <w:del w:id="1292" w:author="jesus enrique flores nestozo" w:date="2017-04-07T23:02:00Z">
          <w:r w:rsidDel="00273202">
            <w:delText>:</w:delText>
          </w:r>
        </w:del>
      </w:ins>
    </w:p>
    <w:p w:rsidR="00273202" w:rsidRDefault="00273202">
      <w:pPr>
        <w:jc w:val="both"/>
        <w:rPr>
          <w:ins w:id="1293" w:author="jesus enrique flores nestozo" w:date="2017-04-07T22:53:00Z"/>
        </w:rPr>
        <w:pPrChange w:id="1294" w:author="jesus enrique flores nestozo" w:date="2017-04-07T22:53:00Z">
          <w:pPr/>
        </w:pPrChange>
      </w:pPr>
      <w:ins w:id="1295" w:author="jesus enrique flores nestozo" w:date="2017-04-07T22:53:00Z">
        <w:r>
          <w:t xml:space="preserve">Para la realización del presente documento fue necesario entender el problema al que nos estamos enfrentando, por lo que se hicieron consulta de fuentes electrónicas, así como una visita a las instalaciones del centro de </w:t>
        </w:r>
        <w:proofErr w:type="spellStart"/>
        <w:r>
          <w:t>autoacceso</w:t>
        </w:r>
        <w:proofErr w:type="spellEnd"/>
        <w:r>
          <w:t>, donde pudimos conversar con diferentes personas involucradas en los procesos que se lleven a cabo internamente.</w:t>
        </w:r>
      </w:ins>
    </w:p>
    <w:p w:rsidR="00273202" w:rsidRDefault="00273202">
      <w:pPr>
        <w:jc w:val="both"/>
        <w:rPr>
          <w:ins w:id="1296" w:author="jesus enrique flores nestozo" w:date="2017-04-07T22:53:00Z"/>
        </w:rPr>
        <w:pPrChange w:id="1297" w:author="jesus enrique flores nestozo" w:date="2017-04-07T22:53:00Z">
          <w:pPr/>
        </w:pPrChange>
      </w:pPr>
      <w:ins w:id="1298" w:author="jesus enrique flores nestozo" w:date="2017-04-07T22:53:00Z">
        <w:r>
          <w:t xml:space="preserve">Al hacer toda la investigación pertinente sobre el funcionamiento del centro de </w:t>
        </w:r>
        <w:proofErr w:type="spellStart"/>
        <w:r>
          <w:t>autoacceso</w:t>
        </w:r>
        <w:proofErr w:type="spellEnd"/>
        <w:r>
          <w:t xml:space="preserve"> nos dimos cuenta de la importancia de realizar un software correctamente; sobre todo bien diseñado, pues es aquí donde el diseño de software toma mucha importancia ya que al diseñarlo e irlo llevando por etapas nos permite corregir errores a tiempo con lo cual ahorramos tiempo a la hora de la implementación.</w:t>
        </w:r>
      </w:ins>
    </w:p>
    <w:p w:rsidR="00273202" w:rsidRPr="00CC70A2" w:rsidRDefault="00273202">
      <w:pPr>
        <w:jc w:val="both"/>
        <w:rPr>
          <w:ins w:id="1299" w:author="jesus enrique flores nestozo" w:date="2017-04-07T22:53:00Z"/>
        </w:rPr>
        <w:pPrChange w:id="1300" w:author="jesus enrique flores nestozo" w:date="2017-04-07T22:53:00Z">
          <w:pPr/>
        </w:pPrChange>
      </w:pPr>
      <w:ins w:id="1301" w:author="jesus enrique flores nestozo" w:date="2017-04-07T22:53:00Z">
        <w:r>
          <w:lastRenderedPageBreak/>
          <w:t>Leer sobre cómo se debe documentar el estándar de codificación también nos ha servido mucho ya que eso nos va a facilitar a la hora de realizar el sistema y que al haber muchas clases y atributos no nos enredemos y podamos llevar un estándar y un orden en el nombramiento de variables, clases, métodos, etc. Además que al usar el patrón de diseño DAO nuestro código tendrá una mejor organización.</w:t>
        </w:r>
      </w:ins>
    </w:p>
    <w:p w:rsidR="003029A5" w:rsidRDefault="003029A5" w:rsidP="008A6261">
      <w:pPr>
        <w:jc w:val="center"/>
        <w:rPr>
          <w:ins w:id="1302" w:author="fernando manuel guzman aja" w:date="2017-04-07T20:08:00Z"/>
          <w:rFonts w:ascii="Times New Roman" w:hAnsi="Times New Roman" w:cs="Times New Roman"/>
          <w:sz w:val="40"/>
        </w:rPr>
      </w:pPr>
    </w:p>
    <w:p w:rsidR="003029A5" w:rsidRDefault="003029A5" w:rsidP="008A6261">
      <w:pPr>
        <w:jc w:val="center"/>
        <w:rPr>
          <w:ins w:id="1303" w:author="fernando manuel guzman aja" w:date="2017-04-07T20:08:00Z"/>
          <w:rFonts w:ascii="Times New Roman" w:hAnsi="Times New Roman" w:cs="Times New Roman"/>
          <w:sz w:val="40"/>
        </w:rPr>
      </w:pPr>
    </w:p>
    <w:p w:rsidR="003029A5" w:rsidRDefault="003029A5" w:rsidP="008A6261">
      <w:pPr>
        <w:jc w:val="center"/>
        <w:rPr>
          <w:ins w:id="1304" w:author="fernando manuel guzman aja" w:date="2017-04-07T20:08:00Z"/>
          <w:rFonts w:ascii="Times New Roman" w:hAnsi="Times New Roman" w:cs="Times New Roman"/>
          <w:sz w:val="40"/>
        </w:rPr>
      </w:pPr>
    </w:p>
    <w:p w:rsidR="003029A5" w:rsidRDefault="003029A5" w:rsidP="008A6261">
      <w:pPr>
        <w:jc w:val="center"/>
        <w:rPr>
          <w:ins w:id="1305" w:author="fernando manuel guzman aja" w:date="2017-04-07T20:08:00Z"/>
          <w:rFonts w:ascii="Times New Roman" w:hAnsi="Times New Roman" w:cs="Times New Roman"/>
          <w:sz w:val="40"/>
        </w:rPr>
      </w:pPr>
    </w:p>
    <w:p w:rsidR="003029A5" w:rsidRDefault="003029A5" w:rsidP="008A6261">
      <w:pPr>
        <w:jc w:val="center"/>
        <w:rPr>
          <w:ins w:id="1306" w:author="fernando manuel guzman aja" w:date="2017-04-07T20:08:00Z"/>
          <w:rFonts w:ascii="Times New Roman" w:hAnsi="Times New Roman" w:cs="Times New Roman"/>
          <w:sz w:val="40"/>
        </w:rPr>
      </w:pPr>
    </w:p>
    <w:p w:rsidR="003029A5" w:rsidRDefault="003029A5" w:rsidP="008A6261">
      <w:pPr>
        <w:jc w:val="center"/>
        <w:rPr>
          <w:ins w:id="1307" w:author="fernando manuel guzman aja" w:date="2017-04-07T20:08:00Z"/>
          <w:rFonts w:ascii="Times New Roman" w:hAnsi="Times New Roman" w:cs="Times New Roman"/>
          <w:sz w:val="40"/>
        </w:rPr>
      </w:pPr>
    </w:p>
    <w:p w:rsidR="003029A5" w:rsidRDefault="003029A5" w:rsidP="008A6261">
      <w:pPr>
        <w:jc w:val="center"/>
        <w:rPr>
          <w:ins w:id="1308" w:author="fernando manuel guzman aja" w:date="2017-04-07T20:08:00Z"/>
          <w:rFonts w:ascii="Times New Roman" w:hAnsi="Times New Roman" w:cs="Times New Roman"/>
          <w:sz w:val="40"/>
        </w:rPr>
      </w:pPr>
    </w:p>
    <w:p w:rsidR="003029A5" w:rsidRDefault="003029A5" w:rsidP="008A6261">
      <w:pPr>
        <w:jc w:val="center"/>
        <w:rPr>
          <w:ins w:id="1309" w:author="fernando manuel guzman aja" w:date="2017-04-07T20:08:00Z"/>
          <w:rFonts w:ascii="Times New Roman" w:hAnsi="Times New Roman" w:cs="Times New Roman"/>
          <w:sz w:val="40"/>
        </w:rPr>
      </w:pPr>
    </w:p>
    <w:p w:rsidR="003029A5" w:rsidRDefault="003029A5" w:rsidP="008A6261">
      <w:pPr>
        <w:jc w:val="center"/>
        <w:rPr>
          <w:ins w:id="1310" w:author="fernando manuel guzman aja" w:date="2017-04-07T20:08:00Z"/>
          <w:rFonts w:ascii="Times New Roman" w:hAnsi="Times New Roman" w:cs="Times New Roman"/>
          <w:sz w:val="40"/>
        </w:rPr>
      </w:pPr>
    </w:p>
    <w:p w:rsidR="003029A5" w:rsidRDefault="003029A5" w:rsidP="008A6261">
      <w:pPr>
        <w:jc w:val="center"/>
        <w:rPr>
          <w:ins w:id="1311" w:author="fernando manuel guzman aja" w:date="2017-04-07T20:08:00Z"/>
          <w:rFonts w:ascii="Times New Roman" w:hAnsi="Times New Roman" w:cs="Times New Roman"/>
          <w:sz w:val="40"/>
        </w:rPr>
      </w:pPr>
    </w:p>
    <w:p w:rsidR="003029A5" w:rsidRDefault="003029A5" w:rsidP="008A6261">
      <w:pPr>
        <w:jc w:val="center"/>
        <w:rPr>
          <w:ins w:id="1312" w:author="fernando manuel guzman aja" w:date="2017-04-07T20:08:00Z"/>
          <w:rFonts w:ascii="Times New Roman" w:hAnsi="Times New Roman" w:cs="Times New Roman"/>
          <w:sz w:val="40"/>
        </w:rPr>
      </w:pPr>
    </w:p>
    <w:p w:rsidR="003029A5" w:rsidRDefault="003029A5" w:rsidP="008A6261">
      <w:pPr>
        <w:jc w:val="center"/>
        <w:rPr>
          <w:ins w:id="1313" w:author="fernando manuel guzman aja" w:date="2017-04-07T20:08:00Z"/>
          <w:rFonts w:ascii="Times New Roman" w:hAnsi="Times New Roman" w:cs="Times New Roman"/>
          <w:sz w:val="40"/>
        </w:rPr>
      </w:pPr>
    </w:p>
    <w:p w:rsidR="003029A5" w:rsidDel="00273202" w:rsidRDefault="003029A5" w:rsidP="008A6261">
      <w:pPr>
        <w:jc w:val="center"/>
        <w:rPr>
          <w:ins w:id="1314" w:author="fernando manuel guzman aja" w:date="2017-04-07T20:08:00Z"/>
          <w:del w:id="1315" w:author="jesus enrique flores nestozo" w:date="2017-04-07T22:53:00Z"/>
          <w:rFonts w:ascii="Times New Roman" w:hAnsi="Times New Roman" w:cs="Times New Roman"/>
          <w:sz w:val="40"/>
        </w:rPr>
      </w:pPr>
    </w:p>
    <w:p w:rsidR="003029A5" w:rsidDel="00273202" w:rsidRDefault="003029A5" w:rsidP="008A6261">
      <w:pPr>
        <w:jc w:val="center"/>
        <w:rPr>
          <w:ins w:id="1316" w:author="fernando manuel guzman aja" w:date="2017-04-07T20:08:00Z"/>
          <w:del w:id="1317" w:author="jesus enrique flores nestozo" w:date="2017-04-07T22:53:00Z"/>
          <w:rFonts w:ascii="Times New Roman" w:hAnsi="Times New Roman" w:cs="Times New Roman"/>
          <w:sz w:val="40"/>
        </w:rPr>
      </w:pPr>
    </w:p>
    <w:p w:rsidR="003029A5" w:rsidDel="00273202" w:rsidRDefault="003029A5" w:rsidP="008A6261">
      <w:pPr>
        <w:jc w:val="center"/>
        <w:rPr>
          <w:ins w:id="1318" w:author="fernando manuel guzman aja" w:date="2017-04-07T20:08:00Z"/>
          <w:del w:id="1319" w:author="jesus enrique flores nestozo" w:date="2017-04-07T22:53:00Z"/>
          <w:rFonts w:ascii="Times New Roman" w:hAnsi="Times New Roman" w:cs="Times New Roman"/>
          <w:sz w:val="40"/>
        </w:rPr>
      </w:pPr>
    </w:p>
    <w:p w:rsidR="003029A5" w:rsidDel="00273202" w:rsidRDefault="003029A5" w:rsidP="008A6261">
      <w:pPr>
        <w:jc w:val="center"/>
        <w:rPr>
          <w:ins w:id="1320" w:author="fernando manuel guzman aja" w:date="2017-04-07T20:08:00Z"/>
          <w:del w:id="1321" w:author="jesus enrique flores nestozo" w:date="2017-04-07T22:53:00Z"/>
          <w:rFonts w:ascii="Times New Roman" w:hAnsi="Times New Roman" w:cs="Times New Roman"/>
          <w:sz w:val="40"/>
        </w:rPr>
      </w:pPr>
    </w:p>
    <w:p w:rsidR="003029A5" w:rsidDel="00273202" w:rsidRDefault="003029A5" w:rsidP="008A6261">
      <w:pPr>
        <w:jc w:val="center"/>
        <w:rPr>
          <w:ins w:id="1322" w:author="fernando manuel guzman aja" w:date="2017-04-07T20:08:00Z"/>
          <w:del w:id="1323" w:author="jesus enrique flores nestozo" w:date="2017-04-07T22:53:00Z"/>
          <w:rFonts w:ascii="Times New Roman" w:hAnsi="Times New Roman" w:cs="Times New Roman"/>
          <w:sz w:val="40"/>
        </w:rPr>
      </w:pPr>
    </w:p>
    <w:p w:rsidR="003029A5" w:rsidDel="00273202" w:rsidRDefault="003029A5" w:rsidP="008A6261">
      <w:pPr>
        <w:jc w:val="center"/>
        <w:rPr>
          <w:ins w:id="1324" w:author="fernando manuel guzman aja" w:date="2017-04-07T20:08:00Z"/>
          <w:del w:id="1325" w:author="jesus enrique flores nestozo" w:date="2017-04-07T22:53:00Z"/>
          <w:rFonts w:ascii="Times New Roman" w:hAnsi="Times New Roman" w:cs="Times New Roman"/>
          <w:sz w:val="40"/>
        </w:rPr>
      </w:pPr>
    </w:p>
    <w:p w:rsidR="003029A5" w:rsidDel="00273202" w:rsidRDefault="003029A5">
      <w:pPr>
        <w:tabs>
          <w:tab w:val="left" w:pos="6180"/>
        </w:tabs>
        <w:rPr>
          <w:ins w:id="1326" w:author="fernando manuel guzman aja" w:date="2017-04-07T20:08:00Z"/>
          <w:del w:id="1327" w:author="jesus enrique flores nestozo" w:date="2017-04-07T22:53:00Z"/>
          <w:rFonts w:ascii="Times New Roman" w:hAnsi="Times New Roman" w:cs="Times New Roman"/>
          <w:sz w:val="40"/>
        </w:rPr>
        <w:pPrChange w:id="1328" w:author="jesus enrique flores nestozo" w:date="2017-04-07T22:53:00Z">
          <w:pPr>
            <w:jc w:val="center"/>
          </w:pPr>
        </w:pPrChange>
      </w:pPr>
    </w:p>
    <w:p w:rsidR="003029A5" w:rsidRDefault="003029A5">
      <w:pPr>
        <w:rPr>
          <w:ins w:id="1329" w:author="fernando manuel guzman aja" w:date="2017-04-07T20:08:00Z"/>
          <w:rFonts w:ascii="Times New Roman" w:hAnsi="Times New Roman" w:cs="Times New Roman"/>
          <w:sz w:val="40"/>
        </w:rPr>
        <w:pPrChange w:id="1330" w:author="jesus enrique flores nestozo" w:date="2017-04-07T22:53:00Z">
          <w:pPr>
            <w:jc w:val="center"/>
          </w:pPr>
        </w:pPrChange>
      </w:pPr>
    </w:p>
    <w:p w:rsidR="003029A5" w:rsidRDefault="003029A5">
      <w:pPr>
        <w:pStyle w:val="Ttulo1"/>
        <w:rPr>
          <w:ins w:id="1331" w:author="fernando manuel guzman aja" w:date="2017-04-07T20:09:00Z"/>
        </w:rPr>
        <w:pPrChange w:id="1332" w:author="jesus enrique flores nestozo" w:date="2017-04-07T23:02:00Z">
          <w:pPr>
            <w:jc w:val="center"/>
          </w:pPr>
        </w:pPrChange>
      </w:pPr>
      <w:bookmarkStart w:id="1333" w:name="_Toc483228615"/>
      <w:ins w:id="1334" w:author="fernando manuel guzman aja" w:date="2017-04-07T20:08:00Z">
        <w:r>
          <w:t>REFERENCIAS</w:t>
        </w:r>
      </w:ins>
      <w:bookmarkEnd w:id="1333"/>
      <w:ins w:id="1335" w:author="fernando manuel guzman aja" w:date="2017-04-07T20:09:00Z">
        <w:del w:id="1336" w:author="jesus enrique flores nestozo" w:date="2017-04-07T23:02:00Z">
          <w:r w:rsidDel="00273202">
            <w:delText>:</w:delText>
          </w:r>
        </w:del>
      </w:ins>
    </w:p>
    <w:p w:rsidR="003029A5" w:rsidRDefault="003029A5" w:rsidP="008A6261">
      <w:pPr>
        <w:jc w:val="center"/>
        <w:rPr>
          <w:ins w:id="1337" w:author="fernando manuel guzman aja" w:date="2017-04-07T20:09:00Z"/>
          <w:rFonts w:ascii="Times New Roman" w:hAnsi="Times New Roman" w:cs="Times New Roman"/>
          <w:sz w:val="40"/>
        </w:rPr>
      </w:pPr>
    </w:p>
    <w:p w:rsidR="003029A5" w:rsidRDefault="003029A5" w:rsidP="008A6261">
      <w:pPr>
        <w:jc w:val="center"/>
        <w:rPr>
          <w:ins w:id="1338" w:author="fernando manuel guzman aja" w:date="2017-04-07T20:08:00Z"/>
          <w:rFonts w:ascii="Times New Roman" w:hAnsi="Times New Roman" w:cs="Times New Roman"/>
          <w:sz w:val="40"/>
        </w:rPr>
      </w:pPr>
    </w:p>
    <w:p w:rsidR="003029A5" w:rsidRPr="003029A5" w:rsidRDefault="003029A5" w:rsidP="003029A5">
      <w:pPr>
        <w:jc w:val="center"/>
        <w:rPr>
          <w:ins w:id="1339" w:author="fernando manuel guzman aja" w:date="2017-04-07T20:09:00Z"/>
          <w:rFonts w:ascii="Times New Roman" w:hAnsi="Times New Roman" w:cs="Times New Roman"/>
          <w:sz w:val="28"/>
        </w:rPr>
      </w:pPr>
      <w:ins w:id="1340" w:author="fernando manuel guzman aja" w:date="2017-04-07T20:09:00Z">
        <w:r w:rsidRPr="003029A5">
          <w:rPr>
            <w:rFonts w:ascii="Times New Roman" w:hAnsi="Times New Roman" w:cs="Times New Roman"/>
            <w:sz w:val="28"/>
          </w:rPr>
          <w:t>Referencias consultadas para un mejor entendimiento del problema</w:t>
        </w:r>
      </w:ins>
      <w:ins w:id="1341" w:author="fernando manuel guzman aja" w:date="2017-04-07T20:10:00Z">
        <w:r>
          <w:rPr>
            <w:rFonts w:ascii="Times New Roman" w:hAnsi="Times New Roman" w:cs="Times New Roman"/>
            <w:sz w:val="28"/>
          </w:rPr>
          <w:t>:</w:t>
        </w:r>
      </w:ins>
    </w:p>
    <w:p w:rsidR="003029A5" w:rsidRPr="003029A5" w:rsidRDefault="003029A5" w:rsidP="003029A5">
      <w:pPr>
        <w:jc w:val="center"/>
        <w:rPr>
          <w:ins w:id="1342" w:author="fernando manuel guzman aja" w:date="2017-04-07T20:09:00Z"/>
          <w:rFonts w:ascii="Times New Roman" w:hAnsi="Times New Roman" w:cs="Times New Roman"/>
          <w:rPrChange w:id="1343" w:author="fernando manuel guzman aja" w:date="2017-04-07T20:09:00Z">
            <w:rPr>
              <w:ins w:id="1344" w:author="fernando manuel guzman aja" w:date="2017-04-07T20:09:00Z"/>
              <w:rFonts w:ascii="Times New Roman" w:hAnsi="Times New Roman" w:cs="Times New Roman"/>
              <w:sz w:val="28"/>
            </w:rPr>
          </w:rPrChange>
        </w:rPr>
      </w:pPr>
      <w:ins w:id="1345" w:author="fernando manuel guzman aja" w:date="2017-04-07T20:09:00Z">
        <w:r w:rsidRPr="003029A5">
          <w:rPr>
            <w:rFonts w:ascii="Times New Roman" w:hAnsi="Times New Roman" w:cs="Times New Roman"/>
            <w:rPrChange w:id="1346" w:author="fernando manuel guzman aja" w:date="2017-04-07T20:09:00Z">
              <w:rPr>
                <w:rFonts w:ascii="Times New Roman" w:hAnsi="Times New Roman" w:cs="Times New Roman"/>
                <w:sz w:val="28"/>
              </w:rPr>
            </w:rPrChange>
          </w:rPr>
          <w:t>https://www.uv.mx/portalcadi/</w:t>
        </w:r>
      </w:ins>
    </w:p>
    <w:p w:rsidR="003029A5" w:rsidRPr="003029A5" w:rsidRDefault="003029A5" w:rsidP="003029A5">
      <w:pPr>
        <w:jc w:val="center"/>
        <w:rPr>
          <w:ins w:id="1347" w:author="fernando manuel guzman aja" w:date="2017-04-07T20:09:00Z"/>
          <w:rFonts w:ascii="Times New Roman" w:hAnsi="Times New Roman" w:cs="Times New Roman"/>
          <w:rPrChange w:id="1348" w:author="fernando manuel guzman aja" w:date="2017-04-07T20:09:00Z">
            <w:rPr>
              <w:ins w:id="1349" w:author="fernando manuel guzman aja" w:date="2017-04-07T20:09:00Z"/>
              <w:rFonts w:ascii="Times New Roman" w:hAnsi="Times New Roman" w:cs="Times New Roman"/>
              <w:sz w:val="28"/>
            </w:rPr>
          </w:rPrChange>
        </w:rPr>
      </w:pPr>
      <w:ins w:id="1350" w:author="fernando manuel guzman aja" w:date="2017-04-07T20:09:00Z">
        <w:r w:rsidRPr="003029A5">
          <w:rPr>
            <w:rFonts w:ascii="Times New Roman" w:hAnsi="Times New Roman" w:cs="Times New Roman"/>
            <w:rPrChange w:id="1351" w:author="fernando manuel guzman aja" w:date="2017-04-07T20:09:00Z">
              <w:rPr>
                <w:rFonts w:ascii="Times New Roman" w:hAnsi="Times New Roman" w:cs="Times New Roman"/>
                <w:sz w:val="28"/>
              </w:rPr>
            </w:rPrChange>
          </w:rPr>
          <w:t>https://www.uv.mx/portalcadi/formatos/</w:t>
        </w:r>
      </w:ins>
    </w:p>
    <w:p w:rsidR="003029A5" w:rsidRPr="003029A5" w:rsidRDefault="003029A5" w:rsidP="003029A5">
      <w:pPr>
        <w:jc w:val="center"/>
        <w:rPr>
          <w:ins w:id="1352" w:author="fernando manuel guzman aja" w:date="2017-04-07T20:09:00Z"/>
          <w:rFonts w:ascii="Times New Roman" w:hAnsi="Times New Roman" w:cs="Times New Roman"/>
          <w:sz w:val="28"/>
        </w:rPr>
      </w:pPr>
      <w:ins w:id="1353" w:author="fernando manuel guzman aja" w:date="2017-04-07T20:09:00Z">
        <w:r w:rsidRPr="003029A5">
          <w:rPr>
            <w:rFonts w:ascii="Times New Roman" w:hAnsi="Times New Roman" w:cs="Times New Roman"/>
            <w:sz w:val="28"/>
          </w:rPr>
          <w:t>Referencias consultadas para la realización de los diagramas del sistema</w:t>
        </w:r>
      </w:ins>
      <w:ins w:id="1354" w:author="fernando manuel guzman aja" w:date="2017-04-07T20:10:00Z">
        <w:r>
          <w:rPr>
            <w:rFonts w:ascii="Times New Roman" w:hAnsi="Times New Roman" w:cs="Times New Roman"/>
            <w:sz w:val="28"/>
          </w:rPr>
          <w:t>:</w:t>
        </w:r>
      </w:ins>
    </w:p>
    <w:p w:rsidR="003029A5" w:rsidRPr="003029A5" w:rsidRDefault="003029A5" w:rsidP="003029A5">
      <w:pPr>
        <w:jc w:val="center"/>
        <w:rPr>
          <w:ins w:id="1355" w:author="fernando manuel guzman aja" w:date="2017-04-07T20:09:00Z"/>
          <w:rFonts w:ascii="Times New Roman" w:hAnsi="Times New Roman" w:cs="Times New Roman"/>
          <w:rPrChange w:id="1356" w:author="fernando manuel guzman aja" w:date="2017-04-07T20:09:00Z">
            <w:rPr>
              <w:ins w:id="1357" w:author="fernando manuel guzman aja" w:date="2017-04-07T20:09:00Z"/>
              <w:rFonts w:ascii="Times New Roman" w:hAnsi="Times New Roman" w:cs="Times New Roman"/>
              <w:sz w:val="28"/>
            </w:rPr>
          </w:rPrChange>
        </w:rPr>
      </w:pPr>
      <w:ins w:id="1358" w:author="fernando manuel guzman aja" w:date="2017-04-07T20:09:00Z">
        <w:r w:rsidRPr="003029A5">
          <w:rPr>
            <w:rFonts w:ascii="Times New Roman" w:hAnsi="Times New Roman" w:cs="Times New Roman"/>
            <w:lang w:val="en-US"/>
            <w:rPrChange w:id="1359" w:author="fernando manuel guzman aja" w:date="2017-04-07T20:09:00Z">
              <w:rPr>
                <w:rFonts w:ascii="Times New Roman" w:hAnsi="Times New Roman" w:cs="Times New Roman"/>
                <w:sz w:val="28"/>
              </w:rPr>
            </w:rPrChange>
          </w:rPr>
          <w:lastRenderedPageBreak/>
          <w:t xml:space="preserve">Ambler, S. (2004). The object primer : agile modeling-driven development with UML 2.0. </w:t>
        </w:r>
        <w:r w:rsidRPr="003029A5">
          <w:rPr>
            <w:rFonts w:ascii="Times New Roman" w:hAnsi="Times New Roman" w:cs="Times New Roman"/>
            <w:rPrChange w:id="1360" w:author="fernando manuel guzman aja" w:date="2017-04-07T20:09:00Z">
              <w:rPr>
                <w:rFonts w:ascii="Times New Roman" w:hAnsi="Times New Roman" w:cs="Times New Roman"/>
                <w:sz w:val="28"/>
              </w:rPr>
            </w:rPrChange>
          </w:rPr>
          <w:t xml:space="preserve">New York: Cambridge </w:t>
        </w:r>
        <w:proofErr w:type="spellStart"/>
        <w:r w:rsidRPr="003029A5">
          <w:rPr>
            <w:rFonts w:ascii="Times New Roman" w:hAnsi="Times New Roman" w:cs="Times New Roman"/>
            <w:rPrChange w:id="1361" w:author="fernando manuel guzman aja" w:date="2017-04-07T20:09:00Z">
              <w:rPr>
                <w:rFonts w:ascii="Times New Roman" w:hAnsi="Times New Roman" w:cs="Times New Roman"/>
                <w:sz w:val="28"/>
              </w:rPr>
            </w:rPrChange>
          </w:rPr>
          <w:t>University</w:t>
        </w:r>
        <w:proofErr w:type="spellEnd"/>
        <w:r w:rsidRPr="003029A5">
          <w:rPr>
            <w:rFonts w:ascii="Times New Roman" w:hAnsi="Times New Roman" w:cs="Times New Roman"/>
            <w:rPrChange w:id="1362" w:author="fernando manuel guzman aja" w:date="2017-04-07T20:09:00Z">
              <w:rPr>
                <w:rFonts w:ascii="Times New Roman" w:hAnsi="Times New Roman" w:cs="Times New Roman"/>
                <w:sz w:val="28"/>
              </w:rPr>
            </w:rPrChange>
          </w:rPr>
          <w:t xml:space="preserve"> </w:t>
        </w:r>
        <w:proofErr w:type="spellStart"/>
        <w:r w:rsidRPr="003029A5">
          <w:rPr>
            <w:rFonts w:ascii="Times New Roman" w:hAnsi="Times New Roman" w:cs="Times New Roman"/>
            <w:rPrChange w:id="1363" w:author="fernando manuel guzman aja" w:date="2017-04-07T20:09:00Z">
              <w:rPr>
                <w:rFonts w:ascii="Times New Roman" w:hAnsi="Times New Roman" w:cs="Times New Roman"/>
                <w:sz w:val="28"/>
              </w:rPr>
            </w:rPrChange>
          </w:rPr>
          <w:t>Press</w:t>
        </w:r>
        <w:proofErr w:type="spellEnd"/>
        <w:r w:rsidRPr="003029A5">
          <w:rPr>
            <w:rFonts w:ascii="Times New Roman" w:hAnsi="Times New Roman" w:cs="Times New Roman"/>
            <w:rPrChange w:id="1364" w:author="fernando manuel guzman aja" w:date="2017-04-07T20:09:00Z">
              <w:rPr>
                <w:rFonts w:ascii="Times New Roman" w:hAnsi="Times New Roman" w:cs="Times New Roman"/>
                <w:sz w:val="28"/>
              </w:rPr>
            </w:rPrChange>
          </w:rPr>
          <w:t>.</w:t>
        </w:r>
      </w:ins>
    </w:p>
    <w:p w:rsidR="003029A5" w:rsidRPr="003029A5" w:rsidRDefault="003029A5" w:rsidP="003029A5">
      <w:pPr>
        <w:jc w:val="center"/>
        <w:rPr>
          <w:ins w:id="1365" w:author="fernando manuel guzman aja" w:date="2017-04-07T20:09:00Z"/>
          <w:rFonts w:ascii="Times New Roman" w:hAnsi="Times New Roman" w:cs="Times New Roman"/>
          <w:lang w:val="en-US"/>
          <w:rPrChange w:id="1366" w:author="fernando manuel guzman aja" w:date="2017-04-07T20:09:00Z">
            <w:rPr>
              <w:ins w:id="1367" w:author="fernando manuel guzman aja" w:date="2017-04-07T20:09:00Z"/>
              <w:rFonts w:ascii="Times New Roman" w:hAnsi="Times New Roman" w:cs="Times New Roman"/>
              <w:sz w:val="28"/>
            </w:rPr>
          </w:rPrChange>
        </w:rPr>
      </w:pPr>
      <w:ins w:id="1368" w:author="fernando manuel guzman aja" w:date="2017-04-07T20:09:00Z">
        <w:r w:rsidRPr="003029A5">
          <w:rPr>
            <w:rFonts w:ascii="Times New Roman" w:hAnsi="Times New Roman" w:cs="Times New Roman"/>
            <w:rPrChange w:id="1369" w:author="fernando manuel guzman aja" w:date="2017-04-07T20:09:00Z">
              <w:rPr>
                <w:rFonts w:ascii="Times New Roman" w:hAnsi="Times New Roman" w:cs="Times New Roman"/>
                <w:sz w:val="28"/>
              </w:rPr>
            </w:rPrChange>
          </w:rPr>
          <w:t xml:space="preserve">Stevens, P. &amp; </w:t>
        </w:r>
        <w:proofErr w:type="spellStart"/>
        <w:r w:rsidRPr="003029A5">
          <w:rPr>
            <w:rFonts w:ascii="Times New Roman" w:hAnsi="Times New Roman" w:cs="Times New Roman"/>
            <w:rPrChange w:id="1370" w:author="fernando manuel guzman aja" w:date="2017-04-07T20:09:00Z">
              <w:rPr>
                <w:rFonts w:ascii="Times New Roman" w:hAnsi="Times New Roman" w:cs="Times New Roman"/>
                <w:sz w:val="28"/>
              </w:rPr>
            </w:rPrChange>
          </w:rPr>
          <w:t>Pooley</w:t>
        </w:r>
        <w:proofErr w:type="spellEnd"/>
        <w:r w:rsidRPr="003029A5">
          <w:rPr>
            <w:rFonts w:ascii="Times New Roman" w:hAnsi="Times New Roman" w:cs="Times New Roman"/>
            <w:rPrChange w:id="1371" w:author="fernando manuel guzman aja" w:date="2017-04-07T20:09:00Z">
              <w:rPr>
                <w:rFonts w:ascii="Times New Roman" w:hAnsi="Times New Roman" w:cs="Times New Roman"/>
                <w:sz w:val="28"/>
              </w:rPr>
            </w:rPrChange>
          </w:rPr>
          <w:t xml:space="preserve">, R. (2007). </w:t>
        </w:r>
        <w:proofErr w:type="spellStart"/>
        <w:r w:rsidRPr="003029A5">
          <w:rPr>
            <w:rFonts w:ascii="Times New Roman" w:hAnsi="Times New Roman" w:cs="Times New Roman"/>
            <w:rPrChange w:id="1372" w:author="fernando manuel guzman aja" w:date="2017-04-07T20:09:00Z">
              <w:rPr>
                <w:rFonts w:ascii="Times New Roman" w:hAnsi="Times New Roman" w:cs="Times New Roman"/>
                <w:sz w:val="28"/>
              </w:rPr>
            </w:rPrChange>
          </w:rPr>
          <w:t>Utilización</w:t>
        </w:r>
        <w:proofErr w:type="spellEnd"/>
        <w:r w:rsidRPr="003029A5">
          <w:rPr>
            <w:rFonts w:ascii="Times New Roman" w:hAnsi="Times New Roman" w:cs="Times New Roman"/>
            <w:rPrChange w:id="1373" w:author="fernando manuel guzman aja" w:date="2017-04-07T20:09:00Z">
              <w:rPr>
                <w:rFonts w:ascii="Times New Roman" w:hAnsi="Times New Roman" w:cs="Times New Roman"/>
                <w:sz w:val="28"/>
              </w:rPr>
            </w:rPrChange>
          </w:rPr>
          <w:t xml:space="preserve"> de UML en </w:t>
        </w:r>
        <w:proofErr w:type="spellStart"/>
        <w:r w:rsidRPr="003029A5">
          <w:rPr>
            <w:rFonts w:ascii="Times New Roman" w:hAnsi="Times New Roman" w:cs="Times New Roman"/>
            <w:rPrChange w:id="1374" w:author="fernando manuel guzman aja" w:date="2017-04-07T20:09:00Z">
              <w:rPr>
                <w:rFonts w:ascii="Times New Roman" w:hAnsi="Times New Roman" w:cs="Times New Roman"/>
                <w:sz w:val="28"/>
              </w:rPr>
            </w:rPrChange>
          </w:rPr>
          <w:t>ingeniería</w:t>
        </w:r>
        <w:proofErr w:type="spellEnd"/>
        <w:r w:rsidRPr="003029A5">
          <w:rPr>
            <w:rFonts w:ascii="Times New Roman" w:hAnsi="Times New Roman" w:cs="Times New Roman"/>
            <w:rPrChange w:id="1375" w:author="fernando manuel guzman aja" w:date="2017-04-07T20:09:00Z">
              <w:rPr>
                <w:rFonts w:ascii="Times New Roman" w:hAnsi="Times New Roman" w:cs="Times New Roman"/>
                <w:sz w:val="28"/>
              </w:rPr>
            </w:rPrChange>
          </w:rPr>
          <w:t xml:space="preserve"> del software con objetos y componentes. </w:t>
        </w:r>
        <w:r w:rsidRPr="003029A5">
          <w:rPr>
            <w:rFonts w:ascii="Times New Roman" w:hAnsi="Times New Roman" w:cs="Times New Roman"/>
            <w:lang w:val="en-US"/>
            <w:rPrChange w:id="1376" w:author="fernando manuel guzman aja" w:date="2017-04-07T20:09:00Z">
              <w:rPr>
                <w:rFonts w:ascii="Times New Roman" w:hAnsi="Times New Roman" w:cs="Times New Roman"/>
                <w:sz w:val="28"/>
              </w:rPr>
            </w:rPrChange>
          </w:rPr>
          <w:t>Madrid: Pearson Addison Wesley.</w:t>
        </w:r>
      </w:ins>
    </w:p>
    <w:p w:rsidR="003029A5" w:rsidRPr="003029A5" w:rsidRDefault="003029A5" w:rsidP="003029A5">
      <w:pPr>
        <w:jc w:val="center"/>
        <w:rPr>
          <w:ins w:id="1377" w:author="fernando manuel guzman aja" w:date="2017-04-07T20:09:00Z"/>
          <w:rFonts w:ascii="Times New Roman" w:hAnsi="Times New Roman" w:cs="Times New Roman"/>
          <w:lang w:val="en-US"/>
          <w:rPrChange w:id="1378" w:author="fernando manuel guzman aja" w:date="2017-04-07T20:09:00Z">
            <w:rPr>
              <w:ins w:id="1379" w:author="fernando manuel guzman aja" w:date="2017-04-07T20:09:00Z"/>
              <w:rFonts w:ascii="Times New Roman" w:hAnsi="Times New Roman" w:cs="Times New Roman"/>
              <w:sz w:val="28"/>
            </w:rPr>
          </w:rPrChange>
        </w:rPr>
      </w:pPr>
      <w:proofErr w:type="spellStart"/>
      <w:ins w:id="1380" w:author="fernando manuel guzman aja" w:date="2017-04-07T20:09:00Z">
        <w:r w:rsidRPr="003029A5">
          <w:rPr>
            <w:rFonts w:ascii="Times New Roman" w:hAnsi="Times New Roman" w:cs="Times New Roman"/>
            <w:lang w:val="en-US"/>
            <w:rPrChange w:id="1381" w:author="fernando manuel guzman aja" w:date="2017-04-07T20:09:00Z">
              <w:rPr>
                <w:rFonts w:ascii="Times New Roman" w:hAnsi="Times New Roman" w:cs="Times New Roman"/>
                <w:sz w:val="28"/>
              </w:rPr>
            </w:rPrChange>
          </w:rPr>
          <w:t>Budgen</w:t>
        </w:r>
        <w:proofErr w:type="spellEnd"/>
        <w:r w:rsidRPr="003029A5">
          <w:rPr>
            <w:rFonts w:ascii="Times New Roman" w:hAnsi="Times New Roman" w:cs="Times New Roman"/>
            <w:lang w:val="en-US"/>
            <w:rPrChange w:id="1382" w:author="fernando manuel guzman aja" w:date="2017-04-07T20:09:00Z">
              <w:rPr>
                <w:rFonts w:ascii="Times New Roman" w:hAnsi="Times New Roman" w:cs="Times New Roman"/>
                <w:sz w:val="28"/>
              </w:rPr>
            </w:rPrChange>
          </w:rPr>
          <w:t>, D. (2003). Software design. Harlow, England New York: Addison-Wesley.</w:t>
        </w:r>
      </w:ins>
    </w:p>
    <w:p w:rsidR="003029A5" w:rsidRPr="003029A5" w:rsidRDefault="003029A5" w:rsidP="003029A5">
      <w:pPr>
        <w:jc w:val="center"/>
        <w:rPr>
          <w:ins w:id="1383" w:author="fernando manuel guzman aja" w:date="2017-04-07T20:09:00Z"/>
          <w:rFonts w:ascii="Times New Roman" w:hAnsi="Times New Roman" w:cs="Times New Roman"/>
          <w:sz w:val="28"/>
        </w:rPr>
      </w:pPr>
      <w:ins w:id="1384" w:author="fernando manuel guzman aja" w:date="2017-04-07T20:09:00Z">
        <w:r w:rsidRPr="003029A5">
          <w:rPr>
            <w:rFonts w:ascii="Times New Roman" w:hAnsi="Times New Roman" w:cs="Times New Roman"/>
            <w:sz w:val="28"/>
          </w:rPr>
          <w:t>Referencias consultadas para la realización del estándar de codificación</w:t>
        </w:r>
      </w:ins>
      <w:ins w:id="1385" w:author="fernando manuel guzman aja" w:date="2017-04-07T20:10:00Z">
        <w:r>
          <w:rPr>
            <w:rFonts w:ascii="Times New Roman" w:hAnsi="Times New Roman" w:cs="Times New Roman"/>
            <w:sz w:val="28"/>
          </w:rPr>
          <w:t>:</w:t>
        </w:r>
      </w:ins>
    </w:p>
    <w:p w:rsidR="003029A5" w:rsidRPr="003029A5" w:rsidRDefault="003029A5" w:rsidP="003029A5">
      <w:pPr>
        <w:jc w:val="center"/>
        <w:rPr>
          <w:ins w:id="1386" w:author="fernando manuel guzman aja" w:date="2017-04-07T20:09:00Z"/>
          <w:rFonts w:ascii="Times New Roman" w:hAnsi="Times New Roman" w:cs="Times New Roman"/>
          <w:rPrChange w:id="1387" w:author="fernando manuel guzman aja" w:date="2017-04-07T20:09:00Z">
            <w:rPr>
              <w:ins w:id="1388" w:author="fernando manuel guzman aja" w:date="2017-04-07T20:09:00Z"/>
              <w:rFonts w:ascii="Times New Roman" w:hAnsi="Times New Roman" w:cs="Times New Roman"/>
              <w:sz w:val="28"/>
            </w:rPr>
          </w:rPrChange>
        </w:rPr>
      </w:pPr>
      <w:ins w:id="1389" w:author="fernando manuel guzman aja" w:date="2017-04-07T20:09:00Z">
        <w:r w:rsidRPr="003029A5">
          <w:rPr>
            <w:rFonts w:ascii="Times New Roman" w:hAnsi="Times New Roman" w:cs="Times New Roman"/>
            <w:rPrChange w:id="1390" w:author="fernando manuel guzman aja" w:date="2017-04-07T20:09:00Z">
              <w:rPr>
                <w:rFonts w:ascii="Times New Roman" w:hAnsi="Times New Roman" w:cs="Times New Roman"/>
                <w:sz w:val="28"/>
              </w:rPr>
            </w:rPrChange>
          </w:rPr>
          <w:t>https://google.github.io/styleguide/javaguide.html</w:t>
        </w:r>
      </w:ins>
    </w:p>
    <w:p w:rsidR="003029A5" w:rsidRPr="003029A5" w:rsidRDefault="003029A5" w:rsidP="003029A5">
      <w:pPr>
        <w:jc w:val="center"/>
        <w:rPr>
          <w:ins w:id="1391" w:author="fernando manuel guzman aja" w:date="2017-04-07T20:09:00Z"/>
          <w:rFonts w:ascii="Times New Roman" w:hAnsi="Times New Roman" w:cs="Times New Roman"/>
          <w:rPrChange w:id="1392" w:author="fernando manuel guzman aja" w:date="2017-04-07T20:09:00Z">
            <w:rPr>
              <w:ins w:id="1393" w:author="fernando manuel guzman aja" w:date="2017-04-07T20:09:00Z"/>
              <w:rFonts w:ascii="Times New Roman" w:hAnsi="Times New Roman" w:cs="Times New Roman"/>
              <w:sz w:val="28"/>
            </w:rPr>
          </w:rPrChange>
        </w:rPr>
      </w:pPr>
      <w:ins w:id="1394" w:author="fernando manuel guzman aja" w:date="2017-04-07T20:09:00Z">
        <w:r w:rsidRPr="003029A5">
          <w:rPr>
            <w:rFonts w:ascii="Times New Roman" w:hAnsi="Times New Roman" w:cs="Times New Roman"/>
            <w:rPrChange w:id="1395" w:author="fernando manuel guzman aja" w:date="2017-04-07T20:09:00Z">
              <w:rPr>
                <w:rFonts w:ascii="Times New Roman" w:hAnsi="Times New Roman" w:cs="Times New Roman"/>
                <w:sz w:val="28"/>
              </w:rPr>
            </w:rPrChange>
          </w:rPr>
          <w:t>http://www.oracle.com/technetwork/articles/java/index-137868.html</w:t>
        </w:r>
      </w:ins>
    </w:p>
    <w:p w:rsidR="003029A5" w:rsidRDefault="003029A5" w:rsidP="003029A5">
      <w:pPr>
        <w:jc w:val="center"/>
        <w:rPr>
          <w:ins w:id="1396" w:author="fernando manuel guzman aja" w:date="2017-04-07T20:22:00Z"/>
          <w:rFonts w:ascii="Times New Roman" w:hAnsi="Times New Roman" w:cs="Times New Roman"/>
          <w:sz w:val="28"/>
        </w:rPr>
      </w:pPr>
      <w:ins w:id="1397" w:author="fernando manuel guzman aja" w:date="2017-04-07T20:09:00Z">
        <w:r w:rsidRPr="003029A5">
          <w:rPr>
            <w:rFonts w:ascii="Times New Roman" w:hAnsi="Times New Roman" w:cs="Times New Roman"/>
            <w:sz w:val="28"/>
          </w:rPr>
          <w:t xml:space="preserve">Referencias consultadas para el </w:t>
        </w:r>
      </w:ins>
      <w:ins w:id="1398" w:author="fernando manuel guzman aja" w:date="2017-04-07T20:22:00Z">
        <w:r w:rsidR="00C5248A">
          <w:rPr>
            <w:rFonts w:ascii="Times New Roman" w:hAnsi="Times New Roman" w:cs="Times New Roman"/>
            <w:sz w:val="28"/>
          </w:rPr>
          <w:t>desarrollo de la base de datos:</w:t>
        </w:r>
      </w:ins>
    </w:p>
    <w:p w:rsidR="00C5248A" w:rsidRDefault="00C5248A" w:rsidP="003029A5">
      <w:pPr>
        <w:jc w:val="center"/>
        <w:rPr>
          <w:ins w:id="1399" w:author="fernando manuel guzman aja" w:date="2017-04-07T20:27:00Z"/>
          <w:rFonts w:ascii="Times New Roman" w:hAnsi="Times New Roman" w:cs="Times New Roman"/>
        </w:rPr>
      </w:pPr>
      <w:ins w:id="1400" w:author="fernando manuel guzman aja" w:date="2017-04-07T20:27:00Z">
        <w:r w:rsidRPr="00C5248A">
          <w:rPr>
            <w:rPrChange w:id="1401" w:author="fernando manuel guzman aja" w:date="2017-04-07T20:27:00Z">
              <w:rPr>
                <w:rStyle w:val="Hipervnculo"/>
                <w:rFonts w:ascii="Times New Roman" w:hAnsi="Times New Roman" w:cs="Times New Roman"/>
              </w:rPr>
            </w:rPrChange>
          </w:rPr>
          <w:t>http://cursos.aiu.edu/Base%20de%20Datos/pdf/Tema%202.pdf</w:t>
        </w:r>
      </w:ins>
    </w:p>
    <w:p w:rsidR="00C5248A" w:rsidRPr="00C5248A" w:rsidRDefault="00C5248A" w:rsidP="003029A5">
      <w:pPr>
        <w:jc w:val="center"/>
        <w:rPr>
          <w:ins w:id="1402" w:author="fernando manuel guzman aja" w:date="2017-04-07T20:10:00Z"/>
          <w:rFonts w:ascii="Times New Roman" w:hAnsi="Times New Roman" w:cs="Times New Roman"/>
          <w:rPrChange w:id="1403" w:author="fernando manuel guzman aja" w:date="2017-04-07T20:22:00Z">
            <w:rPr>
              <w:ins w:id="1404" w:author="fernando manuel guzman aja" w:date="2017-04-07T20:10:00Z"/>
              <w:rFonts w:ascii="Times New Roman" w:hAnsi="Times New Roman" w:cs="Times New Roman"/>
              <w:sz w:val="28"/>
            </w:rPr>
          </w:rPrChange>
        </w:rPr>
      </w:pPr>
      <w:ins w:id="1405" w:author="fernando manuel guzman aja" w:date="2017-04-07T20:27:00Z">
        <w:r w:rsidRPr="00C5248A">
          <w:rPr>
            <w:rPrChange w:id="1406" w:author="fernando manuel guzman aja" w:date="2017-04-07T20:27:00Z">
              <w:rPr>
                <w:rStyle w:val="Hipervnculo"/>
                <w:rFonts w:ascii="Times New Roman" w:hAnsi="Times New Roman" w:cs="Times New Roman"/>
              </w:rPr>
            </w:rPrChange>
          </w:rPr>
          <w:t>http://www.uoc.edu/masters/oficiales/img/913.pdf</w:t>
        </w:r>
        <w:r>
          <w:rPr>
            <w:rFonts w:ascii="Times New Roman" w:hAnsi="Times New Roman" w:cs="Times New Roman"/>
          </w:rPr>
          <w:t xml:space="preserve"> </w:t>
        </w:r>
      </w:ins>
    </w:p>
    <w:p w:rsidR="003029A5" w:rsidRPr="003029A5" w:rsidRDefault="003029A5" w:rsidP="003029A5">
      <w:pPr>
        <w:jc w:val="center"/>
        <w:rPr>
          <w:ins w:id="1407" w:author="fernando manuel guzman aja" w:date="2017-04-07T20:09:00Z"/>
          <w:rFonts w:ascii="Times New Roman" w:hAnsi="Times New Roman" w:cs="Times New Roman"/>
          <w:sz w:val="28"/>
          <w:rPrChange w:id="1408" w:author="fernando manuel guzman aja" w:date="2017-04-07T20:10:00Z">
            <w:rPr>
              <w:ins w:id="1409" w:author="fernando manuel guzman aja" w:date="2017-04-07T20:09:00Z"/>
              <w:rFonts w:ascii="Times New Roman" w:hAnsi="Times New Roman" w:cs="Times New Roman"/>
            </w:rPr>
          </w:rPrChange>
        </w:rPr>
      </w:pPr>
    </w:p>
    <w:p w:rsidR="003029A5" w:rsidRPr="003029A5" w:rsidRDefault="003029A5" w:rsidP="003029A5">
      <w:pPr>
        <w:jc w:val="center"/>
        <w:rPr>
          <w:rFonts w:ascii="Times New Roman" w:hAnsi="Times New Roman" w:cs="Times New Roman"/>
          <w:rPrChange w:id="1410" w:author="fernando manuel guzman aja" w:date="2017-04-07T20:09:00Z">
            <w:rPr>
              <w:rFonts w:ascii="Times New Roman" w:hAnsi="Times New Roman" w:cs="Times New Roman"/>
              <w:sz w:val="28"/>
            </w:rPr>
          </w:rPrChange>
        </w:rPr>
      </w:pPr>
    </w:p>
    <w:sectPr w:rsidR="003029A5" w:rsidRPr="003029A5" w:rsidSect="00906B36">
      <w:headerReference w:type="even" r:id="rId21"/>
      <w:headerReference w:type="default" r:id="rId22"/>
      <w:footerReference w:type="default" r:id="rId23"/>
      <w:headerReference w:type="firs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  <w:sectPrChange w:id="1411" w:author="jesus enrique flores nestozo" w:date="2017-04-07T23:04:00Z">
        <w:sectPr w:rsidR="003029A5" w:rsidRPr="003029A5" w:rsidSect="00906B36">
          <w:pgMar w:top="1417" w:right="1701" w:bottom="1417" w:left="1701" w:header="708" w:footer="708" w:gutter="0"/>
          <w:titlePg w:val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673" w:rsidRDefault="00775673" w:rsidP="00C37B5A">
      <w:pPr>
        <w:spacing w:after="0" w:line="240" w:lineRule="auto"/>
      </w:pPr>
      <w:r>
        <w:separator/>
      </w:r>
    </w:p>
  </w:endnote>
  <w:endnote w:type="continuationSeparator" w:id="0">
    <w:p w:rsidR="00775673" w:rsidRDefault="00775673" w:rsidP="00C37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66B" w:rsidRDefault="0094366B">
    <w:pPr>
      <w:pStyle w:val="Piedepgina"/>
    </w:pP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FILENAME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Proyecto Sistema CADI</w:t>
    </w:r>
    <w:r>
      <w:rPr>
        <w:color w:val="4472C4" w:themeColor="accent1"/>
      </w:rPr>
      <w:fldChar w:fldCharType="end"/>
    </w:r>
    <w:r>
      <w:rPr>
        <w:noProof/>
        <w:color w:val="4472C4" w:themeColor="accent1"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40504A6" id="Rectángulo 452" o:spid="_x0000_s1026" style="position:absolute;margin-left:0;margin-top:0;width:579.9pt;height:750.3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ab/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570CF2" w:rsidRPr="00570CF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673" w:rsidRDefault="00775673" w:rsidP="00C37B5A">
      <w:pPr>
        <w:spacing w:after="0" w:line="240" w:lineRule="auto"/>
      </w:pPr>
      <w:r>
        <w:separator/>
      </w:r>
    </w:p>
  </w:footnote>
  <w:footnote w:type="continuationSeparator" w:id="0">
    <w:p w:rsidR="00775673" w:rsidRDefault="00775673" w:rsidP="00C37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66B" w:rsidRDefault="0094366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01954" o:spid="_x0000_s2050" type="#_x0000_t75" style="position:absolute;margin-left:0;margin-top:0;width:424.8pt;height:318.6pt;z-index:-251657216;mso-position-horizontal:center;mso-position-horizontal-relative:margin;mso-position-vertical:center;mso-position-vertical-relative:margin" o:allowincell="f">
          <v:imagedata r:id="rId1" o:title="FlorconUV1024x768SinFondo_p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66B" w:rsidRDefault="0094366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01955" o:spid="_x0000_s2051" type="#_x0000_t75" style="position:absolute;margin-left:0;margin-top:0;width:424.8pt;height:318.6pt;z-index:-251656192;mso-position-horizontal:center;mso-position-horizontal-relative:margin;mso-position-vertical:center;mso-position-vertical-relative:margin" o:allowincell="f">
          <v:imagedata r:id="rId1" o:title="FlorconUV1024x768SinFondo_p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66B" w:rsidRDefault="0094366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01953" o:spid="_x0000_s2049" type="#_x0000_t75" style="position:absolute;margin-left:0;margin-top:0;width:424.8pt;height:318.6pt;z-index:-251658240;mso-position-horizontal:center;mso-position-horizontal-relative:margin;mso-position-vertical:center;mso-position-vertical-relative:margin" o:allowincell="f">
          <v:imagedata r:id="rId1" o:title="FlorconUV1024x768SinFondo_p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 w15:restartNumberingAfterBreak="0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 w15:restartNumberingAfterBreak="0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4" w15:restartNumberingAfterBreak="0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sus enrique flores nestozo">
    <w15:presenceInfo w15:providerId="Windows Live" w15:userId="fc7bc5a53b3957c3"/>
  </w15:person>
  <w15:person w15:author="fernando manuel guzman aja">
    <w15:presenceInfo w15:providerId="Windows Live" w15:userId="dfb06a470a8cd5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CAC"/>
    <w:rsid w:val="00000A2C"/>
    <w:rsid w:val="00040C5E"/>
    <w:rsid w:val="0006750C"/>
    <w:rsid w:val="0008090E"/>
    <w:rsid w:val="000B28DA"/>
    <w:rsid w:val="000C62BE"/>
    <w:rsid w:val="00143946"/>
    <w:rsid w:val="002271AF"/>
    <w:rsid w:val="00233698"/>
    <w:rsid w:val="00273202"/>
    <w:rsid w:val="003029A5"/>
    <w:rsid w:val="003338AE"/>
    <w:rsid w:val="00377A16"/>
    <w:rsid w:val="003B6437"/>
    <w:rsid w:val="00431704"/>
    <w:rsid w:val="00450591"/>
    <w:rsid w:val="00466220"/>
    <w:rsid w:val="0055793D"/>
    <w:rsid w:val="00570CF2"/>
    <w:rsid w:val="00604CAC"/>
    <w:rsid w:val="00630A0D"/>
    <w:rsid w:val="006B732F"/>
    <w:rsid w:val="0073735C"/>
    <w:rsid w:val="00775673"/>
    <w:rsid w:val="008A6261"/>
    <w:rsid w:val="008B0B14"/>
    <w:rsid w:val="00906B36"/>
    <w:rsid w:val="009313E3"/>
    <w:rsid w:val="0094366B"/>
    <w:rsid w:val="00C37B5A"/>
    <w:rsid w:val="00C5248A"/>
    <w:rsid w:val="00CD0FA7"/>
    <w:rsid w:val="00DA4366"/>
    <w:rsid w:val="00F8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64E080F"/>
  <w15:chartTrackingRefBased/>
  <w15:docId w15:val="{11D8EC66-F7C9-41A7-82DA-10EF635A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20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20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7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7B5A"/>
  </w:style>
  <w:style w:type="paragraph" w:styleId="Piedepgina">
    <w:name w:val="footer"/>
    <w:basedOn w:val="Normal"/>
    <w:link w:val="PiedepginaCar"/>
    <w:uiPriority w:val="99"/>
    <w:unhideWhenUsed/>
    <w:rsid w:val="00C37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7B5A"/>
  </w:style>
  <w:style w:type="character" w:styleId="Textodelmarcadordeposicin">
    <w:name w:val="Placeholder Text"/>
    <w:basedOn w:val="Fuentedeprrafopredeter"/>
    <w:uiPriority w:val="99"/>
    <w:semiHidden/>
    <w:rsid w:val="003B6437"/>
    <w:rPr>
      <w:color w:val="808080"/>
    </w:rPr>
  </w:style>
  <w:style w:type="paragraph" w:styleId="Revisin">
    <w:name w:val="Revision"/>
    <w:hidden/>
    <w:uiPriority w:val="99"/>
    <w:semiHidden/>
    <w:rsid w:val="009313E3"/>
    <w:pPr>
      <w:spacing w:after="0" w:line="240" w:lineRule="auto"/>
    </w:pPr>
  </w:style>
  <w:style w:type="paragraph" w:customStyle="1" w:styleId="ScriptTableBullets1">
    <w:name w:val="ScriptTableBullets1"/>
    <w:basedOn w:val="Normal"/>
    <w:rsid w:val="009313E3"/>
    <w:pPr>
      <w:numPr>
        <w:numId w:val="5"/>
      </w:numPr>
      <w:tabs>
        <w:tab w:val="left" w:pos="18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3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3E3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5248A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C5248A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273202"/>
    <w:rPr>
      <w:rFonts w:ascii="Times New Roman" w:eastAsiaTheme="majorEastAsia" w:hAnsi="Times New Roman" w:cstheme="majorBidi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202"/>
    <w:rPr>
      <w:rFonts w:ascii="Times New Roman" w:eastAsiaTheme="majorEastAsia" w:hAnsi="Times New Roman" w:cstheme="majorBidi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73202"/>
    <w:pPr>
      <w:outlineLvl w:val="9"/>
    </w:pPr>
    <w:rPr>
      <w:rFonts w:asciiTheme="majorHAnsi" w:hAnsiTheme="majorHAnsi"/>
      <w:color w:val="2F5496" w:themeColor="accent1" w:themeShade="BF"/>
      <w:sz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273202"/>
    <w:pPr>
      <w:spacing w:after="100"/>
      <w:ind w:left="220"/>
    </w:pPr>
    <w:rPr>
      <w:rFonts w:eastAsiaTheme="minorEastAsia" w:cs="Times New Roman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73202"/>
    <w:pPr>
      <w:spacing w:after="100"/>
    </w:pPr>
    <w:rPr>
      <w:rFonts w:eastAsiaTheme="minorEastAsia" w:cs="Times New Roman"/>
      <w:lang w:val="es-MX"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273202"/>
    <w:pPr>
      <w:spacing w:after="100"/>
      <w:ind w:left="440"/>
    </w:pPr>
    <w:rPr>
      <w:rFonts w:eastAsiaTheme="minorEastAsia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0F60422-89F0-46C7-9F8E-CF715B5A4F02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6B6C7-B082-4DEA-A8F0-A6E01025E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21</Pages>
  <Words>1891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manuel guzman aja</dc:creator>
  <cp:keywords/>
  <dc:description/>
  <cp:lastModifiedBy>fernando manuel guzman aja</cp:lastModifiedBy>
  <cp:revision>6</cp:revision>
  <dcterms:created xsi:type="dcterms:W3CDTF">2017-04-08T04:07:00Z</dcterms:created>
  <dcterms:modified xsi:type="dcterms:W3CDTF">2017-05-22T23:45:00Z</dcterms:modified>
</cp:coreProperties>
</file>